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81" w:rsidRPr="00AE37B3" w:rsidRDefault="00EB0A81" w:rsidP="00AE37B3">
      <w:pPr>
        <w:jc w:val="center"/>
        <w:rPr>
          <w:rFonts w:ascii="Times New Roman" w:hAnsi="Times New Roman" w:cs="Times New Roman"/>
          <w:sz w:val="28"/>
          <w:szCs w:val="28"/>
        </w:rPr>
      </w:pPr>
      <w:r w:rsidRPr="00AE37B3">
        <w:rPr>
          <w:rFonts w:ascii="Times New Roman" w:hAnsi="Times New Roman" w:cs="Times New Roman"/>
          <w:sz w:val="28"/>
          <w:szCs w:val="28"/>
        </w:rPr>
        <w:t xml:space="preserve">Responses to </w:t>
      </w:r>
      <w:r w:rsidR="00AE37B3">
        <w:rPr>
          <w:rFonts w:ascii="Times New Roman" w:hAnsi="Times New Roman" w:cs="Times New Roman" w:hint="eastAsia"/>
          <w:sz w:val="28"/>
          <w:szCs w:val="28"/>
        </w:rPr>
        <w:t>R</w:t>
      </w:r>
      <w:r w:rsidRPr="00AE37B3">
        <w:rPr>
          <w:rFonts w:ascii="Times New Roman" w:hAnsi="Times New Roman" w:cs="Times New Roman"/>
          <w:sz w:val="28"/>
          <w:szCs w:val="28"/>
        </w:rPr>
        <w:t>eviewers</w:t>
      </w:r>
      <w:r w:rsidR="00AE37B3">
        <w:rPr>
          <w:rFonts w:ascii="Times New Roman" w:hAnsi="Times New Roman" w:cs="Times New Roman"/>
          <w:sz w:val="28"/>
          <w:szCs w:val="28"/>
        </w:rPr>
        <w:t>’</w:t>
      </w:r>
      <w:r w:rsidRPr="00AE37B3">
        <w:rPr>
          <w:rFonts w:ascii="Times New Roman" w:hAnsi="Times New Roman" w:cs="Times New Roman"/>
          <w:sz w:val="28"/>
          <w:szCs w:val="28"/>
        </w:rPr>
        <w:t xml:space="preserve"> </w:t>
      </w:r>
      <w:r w:rsidR="00AE37B3">
        <w:rPr>
          <w:rFonts w:ascii="Times New Roman" w:hAnsi="Times New Roman" w:cs="Times New Roman" w:hint="eastAsia"/>
          <w:sz w:val="28"/>
          <w:szCs w:val="28"/>
        </w:rPr>
        <w:t>C</w:t>
      </w:r>
      <w:r w:rsidRPr="00AE37B3">
        <w:rPr>
          <w:rFonts w:ascii="Times New Roman" w:hAnsi="Times New Roman" w:cs="Times New Roman"/>
          <w:sz w:val="28"/>
          <w:szCs w:val="28"/>
        </w:rPr>
        <w:t>omments</w:t>
      </w:r>
    </w:p>
    <w:p w:rsidR="00EB0A81" w:rsidRPr="00AE37B3" w:rsidRDefault="00EB0A81" w:rsidP="00B25AA1">
      <w:pPr>
        <w:rPr>
          <w:rFonts w:ascii="Times New Roman" w:hAnsi="Times New Roman" w:cs="Times New Roman"/>
          <w:sz w:val="28"/>
          <w:szCs w:val="28"/>
        </w:rPr>
      </w:pPr>
    </w:p>
    <w:p w:rsidR="00B25AA1" w:rsidRPr="00AE37B3" w:rsidRDefault="00B25AA1" w:rsidP="00EB0A81">
      <w:pPr>
        <w:pStyle w:val="ListParagraph"/>
        <w:numPr>
          <w:ilvl w:val="0"/>
          <w:numId w:val="1"/>
        </w:numPr>
        <w:rPr>
          <w:rFonts w:ascii="Times New Roman" w:hAnsi="Times New Roman" w:cs="Times New Roman"/>
          <w:sz w:val="28"/>
          <w:szCs w:val="28"/>
        </w:rPr>
      </w:pPr>
      <w:r w:rsidRPr="00AE37B3">
        <w:rPr>
          <w:rFonts w:ascii="Times New Roman" w:hAnsi="Times New Roman" w:cs="Times New Roman"/>
          <w:sz w:val="28"/>
          <w:szCs w:val="28"/>
        </w:rPr>
        <w:t>Major Changes:</w:t>
      </w:r>
    </w:p>
    <w:p w:rsidR="001F6E98" w:rsidRPr="00AE37B3" w:rsidRDefault="001F6E98" w:rsidP="001F6E98">
      <w:pPr>
        <w:pStyle w:val="ListParagraph"/>
        <w:rPr>
          <w:rFonts w:ascii="Times New Roman" w:hAnsi="Times New Roman" w:cs="Times New Roman"/>
          <w:sz w:val="28"/>
          <w:szCs w:val="28"/>
        </w:rPr>
      </w:pPr>
    </w:p>
    <w:p w:rsidR="00532C59" w:rsidRPr="00AE37B3" w:rsidRDefault="00B25AA1" w:rsidP="00AE37B3">
      <w:pPr>
        <w:pStyle w:val="ListParagraph"/>
        <w:numPr>
          <w:ilvl w:val="0"/>
          <w:numId w:val="11"/>
        </w:numPr>
        <w:rPr>
          <w:rFonts w:ascii="Times New Roman" w:hAnsi="Times New Roman" w:cs="Times New Roman"/>
          <w:sz w:val="28"/>
          <w:szCs w:val="28"/>
        </w:rPr>
      </w:pPr>
      <w:r w:rsidRPr="00AE37B3">
        <w:rPr>
          <w:rFonts w:ascii="Times New Roman" w:hAnsi="Times New Roman" w:cs="Times New Roman"/>
          <w:sz w:val="28"/>
          <w:szCs w:val="28"/>
        </w:rPr>
        <w:t>Reviewer I:</w:t>
      </w:r>
      <w:r w:rsidR="00A125C6" w:rsidRPr="00AE37B3">
        <w:rPr>
          <w:rFonts w:ascii="Times New Roman" w:hAnsi="Times New Roman" w:cs="Times New Roman"/>
          <w:sz w:val="28"/>
          <w:szCs w:val="28"/>
        </w:rPr>
        <w:t xml:space="preserve"> </w:t>
      </w:r>
    </w:p>
    <w:p w:rsidR="00AE37B3" w:rsidRPr="009A0D2B" w:rsidRDefault="00B56598" w:rsidP="00AE37B3">
      <w:pPr>
        <w:rPr>
          <w:rFonts w:ascii="Times New Roman" w:hAnsi="Times New Roman" w:cs="Times New Roman"/>
          <w:sz w:val="24"/>
          <w:szCs w:val="24"/>
          <w:rPrChange w:id="0" w:author="Administrator" w:date="2011-03-31T20:45:00Z">
            <w:rPr>
              <w:rFonts w:ascii="Times New Roman" w:hAnsi="Times New Roman" w:cs="Times New Roman"/>
              <w:sz w:val="28"/>
              <w:szCs w:val="28"/>
            </w:rPr>
          </w:rPrChange>
        </w:rPr>
      </w:pPr>
      <w:r w:rsidRPr="00B56598">
        <w:rPr>
          <w:rFonts w:ascii="Times New Roman" w:hAnsi="Times New Roman" w:cs="Times New Roman"/>
          <w:sz w:val="24"/>
          <w:szCs w:val="24"/>
          <w:rPrChange w:id="1" w:author="Administrator" w:date="2011-03-31T20:45:00Z">
            <w:rPr>
              <w:rFonts w:ascii="Times New Roman" w:hAnsi="Times New Roman" w:cs="Times New Roman"/>
              <w:sz w:val="28"/>
              <w:szCs w:val="28"/>
            </w:rPr>
          </w:rPrChange>
        </w:rPr>
        <w:t xml:space="preserve">We regret the oversight of comparisons with more comparable methods. In this new version </w:t>
      </w:r>
      <w:ins w:id="2" w:author="Administrator" w:date="2011-03-31T20:16:00Z">
        <w:r w:rsidRPr="00B56598">
          <w:rPr>
            <w:rFonts w:ascii="Times New Roman" w:hAnsi="Times New Roman" w:cs="Times New Roman"/>
            <w:sz w:val="24"/>
            <w:szCs w:val="24"/>
            <w:rPrChange w:id="3" w:author="Administrator" w:date="2011-03-31T20:45:00Z">
              <w:rPr>
                <w:rFonts w:ascii="Times New Roman" w:hAnsi="Times New Roman" w:cs="Times New Roman"/>
                <w:sz w:val="28"/>
                <w:szCs w:val="28"/>
              </w:rPr>
            </w:rPrChange>
          </w:rPr>
          <w:t xml:space="preserve">of the paper, </w:t>
        </w:r>
      </w:ins>
      <w:r w:rsidRPr="00B56598">
        <w:rPr>
          <w:rFonts w:ascii="Times New Roman" w:hAnsi="Times New Roman" w:cs="Times New Roman"/>
          <w:sz w:val="24"/>
          <w:szCs w:val="24"/>
          <w:rPrChange w:id="4" w:author="Administrator" w:date="2011-03-31T20:45:00Z">
            <w:rPr>
              <w:rFonts w:ascii="Times New Roman" w:hAnsi="Times New Roman" w:cs="Times New Roman"/>
              <w:sz w:val="28"/>
              <w:szCs w:val="28"/>
            </w:rPr>
          </w:rPrChange>
        </w:rPr>
        <w:t xml:space="preserve">we present comparisons with several methods that both predict structure and align sequences using data sets from the literature in Figures 1 and 2. We included the comparison in the previous version in the supplement as the two new comparisons are more appropriate.  </w:t>
      </w:r>
    </w:p>
    <w:p w:rsidR="00EB0A81" w:rsidRDefault="00B56598" w:rsidP="00AE37B3">
      <w:pPr>
        <w:rPr>
          <w:ins w:id="5" w:author="Administrator" w:date="2011-03-31T20:50:00Z"/>
          <w:rFonts w:ascii="Times New Roman" w:hAnsi="Times New Roman" w:cs="Times New Roman"/>
          <w:sz w:val="24"/>
          <w:szCs w:val="24"/>
        </w:rPr>
      </w:pPr>
      <w:r w:rsidRPr="00B56598">
        <w:rPr>
          <w:rFonts w:ascii="Times New Roman" w:hAnsi="Times New Roman" w:cs="Times New Roman"/>
          <w:sz w:val="24"/>
          <w:szCs w:val="24"/>
          <w:rPrChange w:id="6" w:author="Administrator" w:date="2011-03-31T20:45:00Z">
            <w:rPr>
              <w:rFonts w:ascii="Times New Roman" w:hAnsi="Times New Roman" w:cs="Times New Roman"/>
              <w:sz w:val="28"/>
              <w:szCs w:val="28"/>
            </w:rPr>
          </w:rPrChange>
        </w:rPr>
        <w:t xml:space="preserve">As we say in the conclusions of the paper, to date we have made no effort to improve the speed of RNAG.  We believe that the algorithms improved ability to predict structures, the principled approach taken using Liu’s theorem that permits an effective exploration of the full posterior space, and the added ability of this sampling algorithm to characterize the full posterior spaces are sufficient to justify publication.  </w:t>
      </w:r>
    </w:p>
    <w:p w:rsidR="0077652B" w:rsidRPr="009A0D2B" w:rsidRDefault="0077652B" w:rsidP="00AE37B3">
      <w:pPr>
        <w:rPr>
          <w:rFonts w:ascii="Times New Roman" w:hAnsi="Times New Roman" w:cs="Times New Roman"/>
          <w:sz w:val="24"/>
          <w:szCs w:val="24"/>
          <w:rPrChange w:id="7" w:author="Administrator" w:date="2011-03-31T20:45:00Z">
            <w:rPr>
              <w:rFonts w:ascii="Times New Roman" w:hAnsi="Times New Roman" w:cs="Times New Roman"/>
              <w:sz w:val="28"/>
              <w:szCs w:val="28"/>
            </w:rPr>
          </w:rPrChange>
        </w:rPr>
      </w:pPr>
    </w:p>
    <w:p w:rsidR="00B25AA1" w:rsidRPr="00AE37B3" w:rsidRDefault="00B25AA1" w:rsidP="00AE37B3">
      <w:pPr>
        <w:pStyle w:val="ListParagraph"/>
        <w:numPr>
          <w:ilvl w:val="0"/>
          <w:numId w:val="11"/>
        </w:numPr>
        <w:rPr>
          <w:rFonts w:ascii="Times New Roman" w:hAnsi="Times New Roman" w:cs="Times New Roman"/>
          <w:sz w:val="28"/>
          <w:szCs w:val="28"/>
        </w:rPr>
      </w:pPr>
      <w:r w:rsidRPr="00AE37B3">
        <w:rPr>
          <w:rFonts w:ascii="Times New Roman" w:hAnsi="Times New Roman" w:cs="Times New Roman"/>
          <w:sz w:val="28"/>
          <w:szCs w:val="28"/>
        </w:rPr>
        <w:t>Reviewer II:</w:t>
      </w:r>
    </w:p>
    <w:p w:rsidR="001F6E98" w:rsidRPr="009A0D2B" w:rsidRDefault="00B56598" w:rsidP="00C62FD8">
      <w:pPr>
        <w:rPr>
          <w:rFonts w:ascii="Times New Roman" w:hAnsi="Times New Roman" w:cs="Times New Roman"/>
          <w:sz w:val="24"/>
          <w:szCs w:val="24"/>
          <w:rPrChange w:id="8" w:author="Administrator" w:date="2011-03-31T20:45:00Z">
            <w:rPr>
              <w:rFonts w:ascii="Times New Roman" w:hAnsi="Times New Roman" w:cs="Times New Roman"/>
              <w:sz w:val="28"/>
              <w:szCs w:val="28"/>
            </w:rPr>
          </w:rPrChange>
        </w:rPr>
      </w:pPr>
      <w:r w:rsidRPr="00B56598">
        <w:rPr>
          <w:rFonts w:ascii="Times New Roman" w:hAnsi="Times New Roman" w:cs="Times New Roman"/>
          <w:sz w:val="24"/>
          <w:szCs w:val="24"/>
          <w:rPrChange w:id="9" w:author="Administrator" w:date="2011-03-31T20:45:00Z">
            <w:rPr>
              <w:rFonts w:ascii="Times New Roman" w:hAnsi="Times New Roman" w:cs="Times New Roman"/>
              <w:sz w:val="28"/>
              <w:szCs w:val="28"/>
            </w:rPr>
          </w:rPrChange>
        </w:rPr>
        <w:t xml:space="preserve">We regret that our previous description of the SAM </w:t>
      </w:r>
      <w:proofErr w:type="spellStart"/>
      <w:r w:rsidRPr="00B56598">
        <w:rPr>
          <w:rFonts w:ascii="Times New Roman" w:hAnsi="Times New Roman" w:cs="Times New Roman"/>
          <w:sz w:val="24"/>
          <w:szCs w:val="24"/>
          <w:rPrChange w:id="10" w:author="Administrator" w:date="2011-03-31T20:45:00Z">
            <w:rPr>
              <w:rFonts w:ascii="Times New Roman" w:hAnsi="Times New Roman" w:cs="Times New Roman"/>
              <w:sz w:val="28"/>
              <w:szCs w:val="28"/>
            </w:rPr>
          </w:rPrChange>
        </w:rPr>
        <w:t>riboswitch</w:t>
      </w:r>
      <w:proofErr w:type="spellEnd"/>
      <w:r w:rsidRPr="00B56598">
        <w:rPr>
          <w:rFonts w:ascii="Times New Roman" w:hAnsi="Times New Roman" w:cs="Times New Roman"/>
          <w:sz w:val="24"/>
          <w:szCs w:val="24"/>
          <w:rPrChange w:id="11" w:author="Administrator" w:date="2011-03-31T20:45:00Z">
            <w:rPr>
              <w:rFonts w:ascii="Times New Roman" w:hAnsi="Times New Roman" w:cs="Times New Roman"/>
              <w:sz w:val="28"/>
              <w:szCs w:val="28"/>
            </w:rPr>
          </w:rPrChange>
        </w:rPr>
        <w:t xml:space="preserve"> example was not adequately clear. We have modified this section to indicate that RNAG does predict the </w:t>
      </w:r>
      <w:proofErr w:type="spellStart"/>
      <w:r w:rsidRPr="00B56598">
        <w:rPr>
          <w:rFonts w:ascii="Times New Roman" w:hAnsi="Times New Roman" w:cs="Times New Roman"/>
          <w:sz w:val="24"/>
          <w:szCs w:val="24"/>
          <w:rPrChange w:id="12" w:author="Administrator" w:date="2011-03-31T20:45:00Z">
            <w:rPr>
              <w:rFonts w:ascii="Times New Roman" w:hAnsi="Times New Roman" w:cs="Times New Roman"/>
              <w:sz w:val="28"/>
              <w:szCs w:val="28"/>
            </w:rPr>
          </w:rPrChange>
        </w:rPr>
        <w:t>Xray</w:t>
      </w:r>
      <w:proofErr w:type="spellEnd"/>
      <w:r w:rsidRPr="00B56598">
        <w:rPr>
          <w:rFonts w:ascii="Times New Roman" w:hAnsi="Times New Roman" w:cs="Times New Roman"/>
          <w:sz w:val="24"/>
          <w:szCs w:val="24"/>
          <w:rPrChange w:id="13" w:author="Administrator" w:date="2011-03-31T20:45:00Z">
            <w:rPr>
              <w:rFonts w:ascii="Times New Roman" w:hAnsi="Times New Roman" w:cs="Times New Roman"/>
              <w:sz w:val="28"/>
              <w:szCs w:val="28"/>
            </w:rPr>
          </w:rPrChange>
        </w:rPr>
        <w:t xml:space="preserve"> structure of the </w:t>
      </w:r>
      <w:proofErr w:type="gramStart"/>
      <w:r w:rsidRPr="00B56598">
        <w:rPr>
          <w:rFonts w:ascii="Times New Roman" w:hAnsi="Times New Roman" w:cs="Times New Roman"/>
          <w:sz w:val="24"/>
          <w:szCs w:val="24"/>
          <w:rPrChange w:id="14" w:author="Administrator" w:date="2011-03-31T20:45:00Z">
            <w:rPr>
              <w:rFonts w:ascii="Times New Roman" w:hAnsi="Times New Roman" w:cs="Times New Roman"/>
              <w:sz w:val="28"/>
              <w:szCs w:val="28"/>
            </w:rPr>
          </w:rPrChange>
        </w:rPr>
        <w:t>unbound</w:t>
      </w:r>
      <w:proofErr w:type="gramEnd"/>
      <w:r w:rsidRPr="00B56598">
        <w:rPr>
          <w:rFonts w:ascii="Times New Roman" w:hAnsi="Times New Roman" w:cs="Times New Roman"/>
          <w:sz w:val="24"/>
          <w:szCs w:val="24"/>
          <w:rPrChange w:id="15" w:author="Administrator" w:date="2011-03-31T20:45:00Z">
            <w:rPr>
              <w:rFonts w:ascii="Times New Roman" w:hAnsi="Times New Roman" w:cs="Times New Roman"/>
              <w:sz w:val="28"/>
              <w:szCs w:val="28"/>
            </w:rPr>
          </w:rPrChange>
        </w:rPr>
        <w:t>, SAM-off, form well as do other methods, but RNAG and previous efforts to predict the bound form have not been successful.</w:t>
      </w:r>
    </w:p>
    <w:p w:rsidR="00E90BFD" w:rsidRPr="009A0D2B" w:rsidRDefault="00B56598" w:rsidP="00C62FD8">
      <w:pPr>
        <w:rPr>
          <w:rFonts w:ascii="Times New Roman" w:hAnsi="Times New Roman" w:cs="Times New Roman"/>
          <w:sz w:val="24"/>
          <w:szCs w:val="24"/>
          <w:rPrChange w:id="16" w:author="Administrator" w:date="2011-03-31T20:45:00Z">
            <w:rPr>
              <w:rFonts w:ascii="Times New Roman" w:hAnsi="Times New Roman" w:cs="Times New Roman"/>
              <w:sz w:val="28"/>
              <w:szCs w:val="28"/>
            </w:rPr>
          </w:rPrChange>
        </w:rPr>
      </w:pPr>
      <w:r w:rsidRPr="00B56598">
        <w:rPr>
          <w:rFonts w:ascii="Times New Roman" w:hAnsi="Times New Roman" w:cs="Times New Roman"/>
          <w:sz w:val="24"/>
          <w:szCs w:val="24"/>
          <w:rPrChange w:id="17" w:author="Administrator" w:date="2011-03-31T20:45:00Z">
            <w:rPr>
              <w:rFonts w:ascii="Times New Roman" w:hAnsi="Times New Roman" w:cs="Times New Roman"/>
              <w:sz w:val="28"/>
              <w:szCs w:val="28"/>
            </w:rPr>
          </w:rPrChange>
        </w:rPr>
        <w:t xml:space="preserve">We thank the referee for the constructive suggestion to be more specific about the references structures. </w:t>
      </w:r>
      <w:commentRangeStart w:id="18"/>
      <w:r w:rsidRPr="00B56598">
        <w:rPr>
          <w:rFonts w:ascii="Times New Roman" w:hAnsi="Times New Roman" w:cs="Times New Roman"/>
          <w:sz w:val="24"/>
          <w:szCs w:val="24"/>
          <w:rPrChange w:id="19" w:author="Administrator" w:date="2011-03-31T20:45:00Z">
            <w:rPr>
              <w:rFonts w:ascii="Times New Roman" w:hAnsi="Times New Roman" w:cs="Times New Roman"/>
              <w:sz w:val="28"/>
              <w:szCs w:val="28"/>
            </w:rPr>
          </w:rPrChange>
        </w:rPr>
        <w:t xml:space="preserve">We now delineate the evidence supporting each structure in the 17 families in the </w:t>
      </w:r>
      <w:proofErr w:type="spellStart"/>
      <w:r w:rsidRPr="00B56598">
        <w:rPr>
          <w:rFonts w:ascii="Times New Roman" w:hAnsi="Times New Roman" w:cs="Times New Roman"/>
          <w:sz w:val="24"/>
          <w:szCs w:val="24"/>
          <w:rPrChange w:id="20" w:author="Administrator" w:date="2011-03-31T20:45:00Z">
            <w:rPr>
              <w:rFonts w:ascii="Times New Roman" w:hAnsi="Times New Roman" w:cs="Times New Roman"/>
              <w:sz w:val="28"/>
              <w:szCs w:val="28"/>
            </w:rPr>
          </w:rPrChange>
        </w:rPr>
        <w:t>Kiryu</w:t>
      </w:r>
      <w:proofErr w:type="spellEnd"/>
      <w:r w:rsidRPr="00B56598">
        <w:rPr>
          <w:rFonts w:ascii="Times New Roman" w:hAnsi="Times New Roman" w:cs="Times New Roman"/>
          <w:sz w:val="24"/>
          <w:szCs w:val="24"/>
          <w:rPrChange w:id="21" w:author="Administrator" w:date="2011-03-31T20:45:00Z">
            <w:rPr>
              <w:rFonts w:ascii="Times New Roman" w:hAnsi="Times New Roman" w:cs="Times New Roman"/>
              <w:sz w:val="28"/>
              <w:szCs w:val="28"/>
            </w:rPr>
          </w:rPrChange>
        </w:rPr>
        <w:t xml:space="preserve"> data set</w:t>
      </w:r>
      <w:commentRangeEnd w:id="18"/>
      <w:r w:rsidRPr="00B56598">
        <w:rPr>
          <w:rStyle w:val="CommentReference"/>
          <w:rFonts w:ascii="Times New Roman" w:hAnsi="Times New Roman" w:cs="Times New Roman"/>
          <w:sz w:val="24"/>
          <w:szCs w:val="24"/>
          <w:rPrChange w:id="22" w:author="Administrator" w:date="2011-03-31T20:45:00Z">
            <w:rPr>
              <w:rStyle w:val="CommentReference"/>
              <w:rFonts w:ascii="Times New Roman" w:hAnsi="Times New Roman" w:cs="Times New Roman"/>
            </w:rPr>
          </w:rPrChange>
        </w:rPr>
        <w:commentReference w:id="18"/>
      </w:r>
      <w:r w:rsidRPr="00B56598">
        <w:rPr>
          <w:rFonts w:ascii="Times New Roman" w:hAnsi="Times New Roman" w:cs="Times New Roman"/>
          <w:sz w:val="24"/>
          <w:szCs w:val="24"/>
          <w:rPrChange w:id="23" w:author="Administrator" w:date="2011-03-31T20:45:00Z">
            <w:rPr>
              <w:rFonts w:ascii="Times New Roman" w:hAnsi="Times New Roman" w:cs="Times New Roman"/>
              <w:sz w:val="28"/>
              <w:szCs w:val="28"/>
            </w:rPr>
          </w:rPrChange>
        </w:rPr>
        <w:t xml:space="preserve">. </w:t>
      </w:r>
      <w:ins w:id="24" w:author="Administrator" w:date="2011-03-31T20:21:00Z">
        <w:r w:rsidRPr="00B56598">
          <w:rPr>
            <w:rFonts w:ascii="Times New Roman" w:hAnsi="Times New Roman" w:cs="Times New Roman"/>
            <w:sz w:val="24"/>
            <w:szCs w:val="24"/>
            <w:rPrChange w:id="25" w:author="Administrator" w:date="2011-03-31T20:45:00Z">
              <w:rPr>
                <w:rFonts w:ascii="Times New Roman" w:hAnsi="Times New Roman" w:cs="Times New Roman"/>
                <w:sz w:val="28"/>
                <w:szCs w:val="28"/>
              </w:rPr>
            </w:rPrChange>
          </w:rPr>
          <w:t xml:space="preserve">We added a few sentences to section 3.2 to briefly describe the data set of </w:t>
        </w:r>
        <w:proofErr w:type="spellStart"/>
        <w:r w:rsidRPr="00B56598">
          <w:rPr>
            <w:rFonts w:ascii="Times New Roman" w:hAnsi="Times New Roman" w:cs="Times New Roman"/>
            <w:sz w:val="24"/>
            <w:szCs w:val="24"/>
            <w:rPrChange w:id="26" w:author="Administrator" w:date="2011-03-31T20:45:00Z">
              <w:rPr>
                <w:rFonts w:ascii="Times New Roman" w:hAnsi="Times New Roman" w:cs="Times New Roman"/>
                <w:sz w:val="28"/>
                <w:szCs w:val="28"/>
              </w:rPr>
            </w:rPrChange>
          </w:rPr>
          <w:t>Kiryu</w:t>
        </w:r>
        <w:proofErr w:type="spellEnd"/>
        <w:r w:rsidRPr="00B56598">
          <w:rPr>
            <w:rFonts w:ascii="Times New Roman" w:hAnsi="Times New Roman" w:cs="Times New Roman"/>
            <w:sz w:val="24"/>
            <w:szCs w:val="24"/>
            <w:rPrChange w:id="27" w:author="Administrator" w:date="2011-03-31T20:45:00Z">
              <w:rPr>
                <w:rFonts w:ascii="Times New Roman" w:hAnsi="Times New Roman" w:cs="Times New Roman"/>
                <w:sz w:val="28"/>
                <w:szCs w:val="28"/>
              </w:rPr>
            </w:rPrChange>
          </w:rPr>
          <w:t xml:space="preserve">, and pointed the readers to their paper for the details. </w:t>
        </w:r>
      </w:ins>
      <w:r w:rsidRPr="00B56598">
        <w:rPr>
          <w:rFonts w:ascii="Times New Roman" w:hAnsi="Times New Roman" w:cs="Times New Roman"/>
          <w:sz w:val="24"/>
          <w:szCs w:val="24"/>
          <w:rPrChange w:id="28" w:author="Administrator" w:date="2011-03-31T20:45:00Z">
            <w:rPr>
              <w:rFonts w:ascii="Times New Roman" w:hAnsi="Times New Roman" w:cs="Times New Roman"/>
              <w:sz w:val="28"/>
              <w:szCs w:val="28"/>
            </w:rPr>
          </w:rPrChange>
        </w:rPr>
        <w:t xml:space="preserve">As noted by </w:t>
      </w:r>
      <w:proofErr w:type="spellStart"/>
      <w:r w:rsidRPr="00B56598">
        <w:rPr>
          <w:rFonts w:ascii="Times New Roman" w:hAnsi="Times New Roman" w:cs="Times New Roman"/>
          <w:sz w:val="24"/>
          <w:szCs w:val="24"/>
          <w:rPrChange w:id="29" w:author="Administrator" w:date="2011-03-31T20:45:00Z">
            <w:rPr>
              <w:rFonts w:ascii="Times New Roman" w:hAnsi="Times New Roman" w:cs="Times New Roman"/>
              <w:sz w:val="28"/>
              <w:szCs w:val="28"/>
            </w:rPr>
          </w:rPrChange>
        </w:rPr>
        <w:t>Kiryu</w:t>
      </w:r>
      <w:proofErr w:type="spellEnd"/>
      <w:r w:rsidRPr="00B56598">
        <w:rPr>
          <w:rFonts w:ascii="Times New Roman" w:hAnsi="Times New Roman" w:cs="Times New Roman"/>
          <w:sz w:val="24"/>
          <w:szCs w:val="24"/>
          <w:rPrChange w:id="30" w:author="Administrator" w:date="2011-03-31T20:45:00Z">
            <w:rPr>
              <w:rFonts w:ascii="Times New Roman" w:hAnsi="Times New Roman" w:cs="Times New Roman"/>
              <w:sz w:val="28"/>
              <w:szCs w:val="28"/>
            </w:rPr>
          </w:rPrChange>
        </w:rPr>
        <w:t xml:space="preserve"> et.al. (2007), </w:t>
      </w:r>
      <w:ins w:id="31" w:author="Administrator" w:date="2011-03-31T20:15:00Z">
        <w:r w:rsidRPr="00B56598">
          <w:rPr>
            <w:rFonts w:ascii="Times New Roman" w:hAnsi="Times New Roman" w:cs="Times New Roman"/>
            <w:sz w:val="24"/>
            <w:szCs w:val="24"/>
            <w:rPrChange w:id="32" w:author="Administrator" w:date="2011-03-31T20:45:00Z">
              <w:rPr>
                <w:rFonts w:ascii="Times New Roman" w:hAnsi="Times New Roman" w:cs="Times New Roman"/>
                <w:sz w:val="28"/>
                <w:szCs w:val="28"/>
              </w:rPr>
            </w:rPrChange>
          </w:rPr>
          <w:t xml:space="preserve">the </w:t>
        </w:r>
      </w:ins>
      <w:r w:rsidRPr="00B56598">
        <w:rPr>
          <w:rFonts w:ascii="Times New Roman" w:hAnsi="Times New Roman" w:cs="Times New Roman"/>
          <w:sz w:val="24"/>
          <w:szCs w:val="24"/>
          <w:rPrChange w:id="33" w:author="Administrator" w:date="2011-03-31T20:45:00Z">
            <w:rPr>
              <w:rFonts w:ascii="Times New Roman" w:hAnsi="Times New Roman" w:cs="Times New Roman"/>
              <w:sz w:val="28"/>
              <w:szCs w:val="28"/>
            </w:rPr>
          </w:rPrChange>
        </w:rPr>
        <w:t xml:space="preserve">assembly of a good comparison data set from the Ram data base is a challenge.  We believe it would be folly to build a larger data set without the involvement of individuals who are very familiar with the </w:t>
      </w:r>
      <w:proofErr w:type="spellStart"/>
      <w:r w:rsidRPr="00B56598">
        <w:rPr>
          <w:rFonts w:ascii="Times New Roman" w:hAnsi="Times New Roman" w:cs="Times New Roman"/>
          <w:sz w:val="24"/>
          <w:szCs w:val="24"/>
          <w:rPrChange w:id="34" w:author="Administrator" w:date="2011-03-31T20:45:00Z">
            <w:rPr>
              <w:rFonts w:ascii="Times New Roman" w:hAnsi="Times New Roman" w:cs="Times New Roman"/>
              <w:sz w:val="28"/>
              <w:szCs w:val="28"/>
            </w:rPr>
          </w:rPrChange>
        </w:rPr>
        <w:t>Rfam</w:t>
      </w:r>
      <w:proofErr w:type="spellEnd"/>
      <w:r w:rsidRPr="00B56598">
        <w:rPr>
          <w:rFonts w:ascii="Times New Roman" w:hAnsi="Times New Roman" w:cs="Times New Roman"/>
          <w:sz w:val="24"/>
          <w:szCs w:val="24"/>
          <w:rPrChange w:id="35" w:author="Administrator" w:date="2011-03-31T20:45:00Z">
            <w:rPr>
              <w:rFonts w:ascii="Times New Roman" w:hAnsi="Times New Roman" w:cs="Times New Roman"/>
              <w:sz w:val="28"/>
              <w:szCs w:val="28"/>
            </w:rPr>
          </w:rPrChange>
        </w:rPr>
        <w:t xml:space="preserve"> data</w:t>
      </w:r>
      <w:del w:id="36" w:author="Administrator" w:date="2011-03-31T20:16:00Z">
        <w:r w:rsidRPr="00B56598">
          <w:rPr>
            <w:rFonts w:ascii="Times New Roman" w:hAnsi="Times New Roman" w:cs="Times New Roman"/>
            <w:sz w:val="24"/>
            <w:szCs w:val="24"/>
            <w:rPrChange w:id="37" w:author="Administrator" w:date="2011-03-31T20:45:00Z">
              <w:rPr>
                <w:rFonts w:ascii="Times New Roman" w:hAnsi="Times New Roman" w:cs="Times New Roman"/>
                <w:sz w:val="28"/>
                <w:szCs w:val="28"/>
              </w:rPr>
            </w:rPrChange>
          </w:rPr>
          <w:delText xml:space="preserve"> </w:delText>
        </w:r>
      </w:del>
      <w:r w:rsidRPr="00B56598">
        <w:rPr>
          <w:rFonts w:ascii="Times New Roman" w:hAnsi="Times New Roman" w:cs="Times New Roman"/>
          <w:sz w:val="24"/>
          <w:szCs w:val="24"/>
          <w:rPrChange w:id="38" w:author="Administrator" w:date="2011-03-31T20:45:00Z">
            <w:rPr>
              <w:rFonts w:ascii="Times New Roman" w:hAnsi="Times New Roman" w:cs="Times New Roman"/>
              <w:sz w:val="28"/>
              <w:szCs w:val="28"/>
            </w:rPr>
          </w:rPrChange>
        </w:rPr>
        <w:t xml:space="preserve">base such as those working at </w:t>
      </w:r>
      <w:proofErr w:type="spellStart"/>
      <w:r w:rsidRPr="00B56598">
        <w:rPr>
          <w:rFonts w:ascii="Times New Roman" w:hAnsi="Times New Roman" w:cs="Times New Roman"/>
          <w:sz w:val="24"/>
          <w:szCs w:val="24"/>
          <w:rPrChange w:id="39" w:author="Administrator" w:date="2011-03-31T20:45:00Z">
            <w:rPr>
              <w:rFonts w:ascii="Times New Roman" w:hAnsi="Times New Roman" w:cs="Times New Roman"/>
              <w:sz w:val="28"/>
              <w:szCs w:val="28"/>
            </w:rPr>
          </w:rPrChange>
        </w:rPr>
        <w:t>Janelia</w:t>
      </w:r>
      <w:proofErr w:type="spellEnd"/>
      <w:r w:rsidRPr="00B56598">
        <w:rPr>
          <w:rFonts w:ascii="Times New Roman" w:hAnsi="Times New Roman" w:cs="Times New Roman"/>
          <w:sz w:val="24"/>
          <w:szCs w:val="24"/>
          <w:rPrChange w:id="40" w:author="Administrator" w:date="2011-03-31T20:45:00Z">
            <w:rPr>
              <w:rFonts w:ascii="Times New Roman" w:hAnsi="Times New Roman" w:cs="Times New Roman"/>
              <w:sz w:val="28"/>
              <w:szCs w:val="28"/>
            </w:rPr>
          </w:rPrChange>
        </w:rPr>
        <w:t xml:space="preserve"> Farms.  But we agree with the comment that using only 17 families, especially when they aren’t a random sample</w:t>
      </w:r>
      <w:ins w:id="41" w:author="Administrator" w:date="2011-03-31T20:16:00Z">
        <w:r w:rsidRPr="00B56598">
          <w:rPr>
            <w:rFonts w:ascii="Times New Roman" w:hAnsi="Times New Roman" w:cs="Times New Roman"/>
            <w:sz w:val="24"/>
            <w:szCs w:val="24"/>
            <w:rPrChange w:id="42" w:author="Administrator" w:date="2011-03-31T20:45:00Z">
              <w:rPr>
                <w:rFonts w:ascii="Times New Roman" w:hAnsi="Times New Roman" w:cs="Times New Roman"/>
                <w:sz w:val="28"/>
                <w:szCs w:val="28"/>
              </w:rPr>
            </w:rPrChange>
          </w:rPr>
          <w:t>,</w:t>
        </w:r>
      </w:ins>
      <w:r w:rsidRPr="00B56598">
        <w:rPr>
          <w:rFonts w:ascii="Times New Roman" w:hAnsi="Times New Roman" w:cs="Times New Roman"/>
          <w:sz w:val="24"/>
          <w:szCs w:val="24"/>
          <w:rPrChange w:id="43" w:author="Administrator" w:date="2011-03-31T20:45:00Z">
            <w:rPr>
              <w:rFonts w:ascii="Times New Roman" w:hAnsi="Times New Roman" w:cs="Times New Roman"/>
              <w:sz w:val="28"/>
              <w:szCs w:val="28"/>
            </w:rPr>
          </w:rPrChange>
        </w:rPr>
        <w:t xml:space="preserve"> is limiting</w:t>
      </w:r>
      <w:del w:id="44" w:author="Administrator" w:date="2011-03-31T20:17:00Z">
        <w:r w:rsidRPr="00B56598">
          <w:rPr>
            <w:rFonts w:ascii="Times New Roman" w:hAnsi="Times New Roman" w:cs="Times New Roman"/>
            <w:sz w:val="24"/>
            <w:szCs w:val="24"/>
            <w:rPrChange w:id="45" w:author="Administrator" w:date="2011-03-31T20:45:00Z">
              <w:rPr>
                <w:rFonts w:ascii="Times New Roman" w:hAnsi="Times New Roman" w:cs="Times New Roman"/>
                <w:sz w:val="28"/>
                <w:szCs w:val="28"/>
              </w:rPr>
            </w:rPrChange>
          </w:rPr>
          <w:delText xml:space="preserve">, </w:delText>
        </w:r>
      </w:del>
      <w:ins w:id="46" w:author="Administrator" w:date="2011-03-31T20:17:00Z">
        <w:r w:rsidRPr="00B56598">
          <w:rPr>
            <w:rFonts w:ascii="Times New Roman" w:hAnsi="Times New Roman" w:cs="Times New Roman"/>
            <w:sz w:val="24"/>
            <w:szCs w:val="24"/>
            <w:rPrChange w:id="47" w:author="Administrator" w:date="2011-03-31T20:45:00Z">
              <w:rPr>
                <w:rFonts w:ascii="Times New Roman" w:hAnsi="Times New Roman" w:cs="Times New Roman"/>
                <w:sz w:val="28"/>
                <w:szCs w:val="28"/>
              </w:rPr>
            </w:rPrChange>
          </w:rPr>
          <w:t>. Thus</w:t>
        </w:r>
      </w:ins>
      <w:del w:id="48" w:author="Administrator" w:date="2011-03-31T20:17:00Z">
        <w:r w:rsidRPr="00B56598">
          <w:rPr>
            <w:rFonts w:ascii="Times New Roman" w:hAnsi="Times New Roman" w:cs="Times New Roman"/>
            <w:sz w:val="24"/>
            <w:szCs w:val="24"/>
            <w:rPrChange w:id="49" w:author="Administrator" w:date="2011-03-31T20:45:00Z">
              <w:rPr>
                <w:rFonts w:ascii="Times New Roman" w:hAnsi="Times New Roman" w:cs="Times New Roman"/>
                <w:sz w:val="28"/>
                <w:szCs w:val="28"/>
              </w:rPr>
            </w:rPrChange>
          </w:rPr>
          <w:delText>and</w:delText>
        </w:r>
      </w:del>
      <w:r w:rsidRPr="00B56598">
        <w:rPr>
          <w:rFonts w:ascii="Times New Roman" w:hAnsi="Times New Roman" w:cs="Times New Roman"/>
          <w:sz w:val="24"/>
          <w:szCs w:val="24"/>
          <w:rPrChange w:id="50" w:author="Administrator" w:date="2011-03-31T20:45:00Z">
            <w:rPr>
              <w:rFonts w:ascii="Times New Roman" w:hAnsi="Times New Roman" w:cs="Times New Roman"/>
              <w:sz w:val="28"/>
              <w:szCs w:val="28"/>
            </w:rPr>
          </w:rPrChange>
        </w:rPr>
        <w:t xml:space="preserve"> we have added to the discussion to point out the limitations in existing comparison data sets. We are always skeptical for comparisons that depend on the authors of new methods to select comparison data sets and perform </w:t>
      </w:r>
      <w:del w:id="51" w:author="Administrator" w:date="2011-03-31T20:17:00Z">
        <w:r w:rsidRPr="00B56598">
          <w:rPr>
            <w:rFonts w:ascii="Times New Roman" w:hAnsi="Times New Roman" w:cs="Times New Roman"/>
            <w:sz w:val="24"/>
            <w:szCs w:val="24"/>
            <w:rPrChange w:id="52" w:author="Administrator" w:date="2011-03-31T20:45:00Z">
              <w:rPr>
                <w:rFonts w:ascii="Times New Roman" w:hAnsi="Times New Roman" w:cs="Times New Roman"/>
                <w:sz w:val="28"/>
                <w:szCs w:val="28"/>
              </w:rPr>
            </w:rPrChange>
          </w:rPr>
          <w:delText xml:space="preserve">analyses </w:delText>
        </w:r>
      </w:del>
      <w:ins w:id="53" w:author="Administrator" w:date="2011-03-31T20:17:00Z">
        <w:r w:rsidRPr="00B56598">
          <w:rPr>
            <w:rFonts w:ascii="Times New Roman" w:hAnsi="Times New Roman" w:cs="Times New Roman"/>
            <w:sz w:val="24"/>
            <w:szCs w:val="24"/>
            <w:rPrChange w:id="54" w:author="Administrator" w:date="2011-03-31T20:45:00Z">
              <w:rPr>
                <w:rFonts w:ascii="Times New Roman" w:hAnsi="Times New Roman" w:cs="Times New Roman"/>
                <w:sz w:val="28"/>
                <w:szCs w:val="28"/>
              </w:rPr>
            </w:rPrChange>
          </w:rPr>
          <w:t xml:space="preserve">analysis </w:t>
        </w:r>
      </w:ins>
      <w:r w:rsidRPr="00B56598">
        <w:rPr>
          <w:rFonts w:ascii="Times New Roman" w:hAnsi="Times New Roman" w:cs="Times New Roman"/>
          <w:sz w:val="24"/>
          <w:szCs w:val="24"/>
          <w:rPrChange w:id="55" w:author="Administrator" w:date="2011-03-31T20:45:00Z">
            <w:rPr>
              <w:rFonts w:ascii="Times New Roman" w:hAnsi="Times New Roman" w:cs="Times New Roman"/>
              <w:sz w:val="28"/>
              <w:szCs w:val="28"/>
            </w:rPr>
          </w:rPrChange>
        </w:rPr>
        <w:t>with others</w:t>
      </w:r>
      <w:ins w:id="56" w:author="Administrator" w:date="2011-03-31T20:17:00Z">
        <w:r w:rsidRPr="00B56598">
          <w:rPr>
            <w:rFonts w:ascii="Times New Roman" w:hAnsi="Times New Roman" w:cs="Times New Roman"/>
            <w:sz w:val="24"/>
            <w:szCs w:val="24"/>
            <w:rPrChange w:id="57" w:author="Administrator" w:date="2011-03-31T20:45:00Z">
              <w:rPr>
                <w:rFonts w:ascii="Times New Roman" w:hAnsi="Times New Roman" w:cs="Times New Roman"/>
                <w:sz w:val="28"/>
                <w:szCs w:val="28"/>
              </w:rPr>
            </w:rPrChange>
          </w:rPr>
          <w:t>’</w:t>
        </w:r>
      </w:ins>
      <w:r w:rsidRPr="00B56598">
        <w:rPr>
          <w:rFonts w:ascii="Times New Roman" w:hAnsi="Times New Roman" w:cs="Times New Roman"/>
          <w:sz w:val="24"/>
          <w:szCs w:val="24"/>
          <w:rPrChange w:id="58" w:author="Administrator" w:date="2011-03-31T20:45:00Z">
            <w:rPr>
              <w:rFonts w:ascii="Times New Roman" w:hAnsi="Times New Roman" w:cs="Times New Roman"/>
              <w:sz w:val="28"/>
              <w:szCs w:val="28"/>
            </w:rPr>
          </w:rPrChange>
        </w:rPr>
        <w:t xml:space="preserve"> software that often requires some tuning.  </w:t>
      </w:r>
      <w:del w:id="59" w:author="Administrator" w:date="2011-03-31T20:17:00Z">
        <w:r w:rsidRPr="00B56598">
          <w:rPr>
            <w:rFonts w:ascii="Times New Roman" w:hAnsi="Times New Roman" w:cs="Times New Roman"/>
            <w:sz w:val="24"/>
            <w:szCs w:val="24"/>
            <w:rPrChange w:id="60" w:author="Administrator" w:date="2011-03-31T20:45:00Z">
              <w:rPr>
                <w:rFonts w:ascii="Times New Roman" w:hAnsi="Times New Roman" w:cs="Times New Roman"/>
                <w:sz w:val="28"/>
                <w:szCs w:val="28"/>
              </w:rPr>
            </w:rPrChange>
          </w:rPr>
          <w:delText xml:space="preserve"> </w:delText>
        </w:r>
      </w:del>
      <w:r w:rsidRPr="00B56598">
        <w:rPr>
          <w:rFonts w:ascii="Times New Roman" w:hAnsi="Times New Roman" w:cs="Times New Roman"/>
          <w:sz w:val="24"/>
          <w:szCs w:val="24"/>
          <w:rPrChange w:id="61" w:author="Administrator" w:date="2011-03-31T20:45:00Z">
            <w:rPr>
              <w:rFonts w:ascii="Times New Roman" w:hAnsi="Times New Roman" w:cs="Times New Roman"/>
              <w:sz w:val="28"/>
              <w:szCs w:val="28"/>
            </w:rPr>
          </w:rPrChange>
        </w:rPr>
        <w:t xml:space="preserve">Thus, we have specifically chosen three comparisons sets directly from the literature, and compared RNAG to the published results for these data sets. </w:t>
      </w:r>
      <w:del w:id="62" w:author="Administrator" w:date="2011-03-31T20:17:00Z">
        <w:r w:rsidRPr="00B56598">
          <w:rPr>
            <w:rFonts w:ascii="Times New Roman" w:hAnsi="Times New Roman" w:cs="Times New Roman"/>
            <w:sz w:val="24"/>
            <w:szCs w:val="24"/>
            <w:rPrChange w:id="63" w:author="Administrator" w:date="2011-03-31T20:45:00Z">
              <w:rPr>
                <w:rFonts w:ascii="Times New Roman" w:hAnsi="Times New Roman" w:cs="Times New Roman"/>
                <w:sz w:val="28"/>
                <w:szCs w:val="28"/>
              </w:rPr>
            </w:rPrChange>
          </w:rPr>
          <w:delText xml:space="preserve"> </w:delText>
        </w:r>
      </w:del>
      <w:r w:rsidRPr="00B56598">
        <w:rPr>
          <w:rFonts w:ascii="Times New Roman" w:hAnsi="Times New Roman" w:cs="Times New Roman"/>
          <w:sz w:val="24"/>
          <w:szCs w:val="24"/>
          <w:rPrChange w:id="64" w:author="Administrator" w:date="2011-03-31T20:45:00Z">
            <w:rPr>
              <w:rFonts w:ascii="Times New Roman" w:hAnsi="Times New Roman" w:cs="Times New Roman"/>
              <w:sz w:val="28"/>
              <w:szCs w:val="28"/>
            </w:rPr>
          </w:rPrChange>
        </w:rPr>
        <w:t xml:space="preserve">In this way we seek to avoid </w:t>
      </w:r>
      <w:del w:id="65" w:author="Administrator" w:date="2011-03-31T20:17:00Z">
        <w:r w:rsidRPr="00B56598">
          <w:rPr>
            <w:rFonts w:ascii="Times New Roman" w:hAnsi="Times New Roman" w:cs="Times New Roman"/>
            <w:sz w:val="24"/>
            <w:szCs w:val="24"/>
            <w:rPrChange w:id="66" w:author="Administrator" w:date="2011-03-31T20:45:00Z">
              <w:rPr>
                <w:rFonts w:ascii="Times New Roman" w:hAnsi="Times New Roman" w:cs="Times New Roman"/>
                <w:sz w:val="28"/>
                <w:szCs w:val="28"/>
              </w:rPr>
            </w:rPrChange>
          </w:rPr>
          <w:delText xml:space="preserve">self </w:delText>
        </w:r>
      </w:del>
      <w:ins w:id="67" w:author="Administrator" w:date="2011-03-31T20:17:00Z">
        <w:r w:rsidRPr="00B56598">
          <w:rPr>
            <w:rFonts w:ascii="Times New Roman" w:hAnsi="Times New Roman" w:cs="Times New Roman"/>
            <w:sz w:val="24"/>
            <w:szCs w:val="24"/>
            <w:rPrChange w:id="68" w:author="Administrator" w:date="2011-03-31T20:45:00Z">
              <w:rPr>
                <w:rFonts w:ascii="Times New Roman" w:hAnsi="Times New Roman" w:cs="Times New Roman"/>
                <w:sz w:val="28"/>
                <w:szCs w:val="28"/>
              </w:rPr>
            </w:rPrChange>
          </w:rPr>
          <w:t>self-</w:t>
        </w:r>
      </w:ins>
      <w:r w:rsidRPr="00B56598">
        <w:rPr>
          <w:rFonts w:ascii="Times New Roman" w:hAnsi="Times New Roman" w:cs="Times New Roman"/>
          <w:sz w:val="24"/>
          <w:szCs w:val="24"/>
          <w:rPrChange w:id="69" w:author="Administrator" w:date="2011-03-31T20:45:00Z">
            <w:rPr>
              <w:rFonts w:ascii="Times New Roman" w:hAnsi="Times New Roman" w:cs="Times New Roman"/>
              <w:sz w:val="28"/>
              <w:szCs w:val="28"/>
            </w:rPr>
          </w:rPrChange>
        </w:rPr>
        <w:t>serving selection and biased application of others methods.</w:t>
      </w:r>
    </w:p>
    <w:p w:rsidR="002C1317" w:rsidRPr="00AE37B3" w:rsidRDefault="002C1317" w:rsidP="00C62FD8">
      <w:pPr>
        <w:rPr>
          <w:rFonts w:ascii="Times New Roman" w:hAnsi="Times New Roman" w:cs="Times New Roman"/>
          <w:sz w:val="28"/>
          <w:szCs w:val="28"/>
        </w:rPr>
      </w:pPr>
    </w:p>
    <w:p w:rsidR="00000000" w:rsidRDefault="00B56598">
      <w:pPr>
        <w:pStyle w:val="ListParagraph"/>
        <w:numPr>
          <w:ilvl w:val="0"/>
          <w:numId w:val="11"/>
        </w:numPr>
        <w:rPr>
          <w:rFonts w:ascii="Times New Roman" w:hAnsi="Times New Roman" w:cs="Times New Roman"/>
          <w:sz w:val="28"/>
          <w:szCs w:val="28"/>
          <w:rPrChange w:id="70" w:author="Administrator" w:date="2011-03-31T20:18:00Z">
            <w:rPr>
              <w:rFonts w:ascii="Times New Roman" w:eastAsia="SimSun" w:hAnsi="Times New Roman" w:cs="Times New Roman"/>
              <w:i/>
              <w:sz w:val="28"/>
              <w:szCs w:val="28"/>
            </w:rPr>
          </w:rPrChange>
        </w:rPr>
        <w:pPrChange w:id="71" w:author="Administrator" w:date="2011-03-31T20:18:00Z">
          <w:pPr/>
        </w:pPrChange>
      </w:pPr>
      <w:r w:rsidRPr="00B56598">
        <w:rPr>
          <w:rFonts w:ascii="Times New Roman" w:eastAsia="SimSun" w:hAnsi="Times New Roman" w:cs="Times New Roman"/>
          <w:sz w:val="28"/>
          <w:szCs w:val="28"/>
          <w:rPrChange w:id="72" w:author="Administrator" w:date="2011-03-31T20:18:00Z">
            <w:rPr>
              <w:sz w:val="16"/>
              <w:szCs w:val="16"/>
            </w:rPr>
          </w:rPrChange>
        </w:rPr>
        <w:t>Reviewer III:</w:t>
      </w:r>
    </w:p>
    <w:p w:rsidR="002C1317" w:rsidRPr="009A0D2B" w:rsidDel="00055FC0" w:rsidRDefault="00B56598" w:rsidP="002C1317">
      <w:pPr>
        <w:rPr>
          <w:del w:id="73" w:author="Administrator" w:date="2011-03-31T20:19:00Z"/>
          <w:rFonts w:ascii="Times New Roman" w:eastAsia="SimSun" w:hAnsi="Times New Roman" w:cs="Times New Roman"/>
          <w:b/>
          <w:bCs/>
          <w:sz w:val="24"/>
          <w:szCs w:val="24"/>
          <w:rPrChange w:id="74" w:author="Administrator" w:date="2011-03-31T20:45:00Z">
            <w:rPr>
              <w:del w:id="75" w:author="Administrator" w:date="2011-03-31T20:19:00Z"/>
              <w:rFonts w:ascii="Times New Roman" w:eastAsia="SimSun" w:hAnsi="Times New Roman" w:cs="Times New Roman"/>
              <w:b/>
              <w:bCs/>
              <w:sz w:val="28"/>
              <w:szCs w:val="28"/>
            </w:rPr>
          </w:rPrChange>
        </w:rPr>
      </w:pPr>
      <w:ins w:id="76" w:author="Administrator" w:date="2011-03-31T20:19:00Z">
        <w:r w:rsidRPr="00B56598">
          <w:rPr>
            <w:rFonts w:ascii="Times New Roman" w:hAnsi="Times New Roman" w:cs="Times New Roman"/>
            <w:sz w:val="24"/>
            <w:szCs w:val="24"/>
            <w:rPrChange w:id="77" w:author="Administrator" w:date="2011-03-31T20:45:00Z">
              <w:rPr>
                <w:rFonts w:ascii="Times New Roman" w:hAnsi="Times New Roman" w:cs="Times New Roman"/>
                <w:sz w:val="28"/>
                <w:szCs w:val="28"/>
              </w:rPr>
            </w:rPrChange>
          </w:rPr>
          <w:t xml:space="preserve">We regret that our previous </w:t>
        </w:r>
      </w:ins>
      <w:ins w:id="78" w:author="Administrator" w:date="2011-03-31T20:20:00Z">
        <w:r w:rsidRPr="00B56598">
          <w:rPr>
            <w:rFonts w:ascii="Times New Roman" w:hAnsi="Times New Roman" w:cs="Times New Roman"/>
            <w:sz w:val="24"/>
            <w:szCs w:val="24"/>
            <w:rPrChange w:id="79" w:author="Administrator" w:date="2011-03-31T20:45:00Z">
              <w:rPr>
                <w:rFonts w:ascii="Times New Roman" w:hAnsi="Times New Roman" w:cs="Times New Roman"/>
                <w:sz w:val="28"/>
                <w:szCs w:val="28"/>
              </w:rPr>
            </w:rPrChange>
          </w:rPr>
          <w:t xml:space="preserve">manuscript is not clear </w:t>
        </w:r>
      </w:ins>
      <w:ins w:id="80" w:author="Administrator" w:date="2011-03-31T20:22:00Z">
        <w:r w:rsidRPr="00B56598">
          <w:rPr>
            <w:rFonts w:ascii="Times New Roman" w:hAnsi="Times New Roman" w:cs="Times New Roman"/>
            <w:sz w:val="24"/>
            <w:szCs w:val="24"/>
            <w:rPrChange w:id="81" w:author="Administrator" w:date="2011-03-31T20:45:00Z">
              <w:rPr>
                <w:rFonts w:ascii="Times New Roman" w:hAnsi="Times New Roman" w:cs="Times New Roman"/>
                <w:sz w:val="28"/>
                <w:szCs w:val="28"/>
              </w:rPr>
            </w:rPrChange>
          </w:rPr>
          <w:t>in many places</w:t>
        </w:r>
      </w:ins>
      <w:ins w:id="82" w:author="Administrator" w:date="2011-03-31T20:20:00Z">
        <w:r w:rsidRPr="00B56598">
          <w:rPr>
            <w:rFonts w:ascii="Times New Roman" w:hAnsi="Times New Roman" w:cs="Times New Roman"/>
            <w:sz w:val="24"/>
            <w:szCs w:val="24"/>
            <w:rPrChange w:id="83" w:author="Administrator" w:date="2011-03-31T20:45:00Z">
              <w:rPr>
                <w:rFonts w:ascii="Times New Roman" w:hAnsi="Times New Roman" w:cs="Times New Roman"/>
                <w:sz w:val="28"/>
                <w:szCs w:val="28"/>
              </w:rPr>
            </w:rPrChange>
          </w:rPr>
          <w:t>.</w:t>
        </w:r>
      </w:ins>
      <w:ins w:id="84" w:author="Administrator" w:date="2011-03-31T20:22:00Z">
        <w:r w:rsidRPr="00B56598">
          <w:rPr>
            <w:rFonts w:ascii="Times New Roman" w:hAnsi="Times New Roman" w:cs="Times New Roman"/>
            <w:sz w:val="24"/>
            <w:szCs w:val="24"/>
            <w:rPrChange w:id="85" w:author="Administrator" w:date="2011-03-31T20:45:00Z">
              <w:rPr>
                <w:rFonts w:ascii="Times New Roman" w:hAnsi="Times New Roman" w:cs="Times New Roman"/>
                <w:sz w:val="28"/>
                <w:szCs w:val="28"/>
              </w:rPr>
            </w:rPrChange>
          </w:rPr>
          <w:t xml:space="preserve"> The </w:t>
        </w:r>
      </w:ins>
      <w:ins w:id="86" w:author="Administrator" w:date="2011-03-31T20:23:00Z">
        <w:r w:rsidRPr="00B56598">
          <w:rPr>
            <w:rFonts w:ascii="Times New Roman" w:hAnsi="Times New Roman" w:cs="Times New Roman"/>
            <w:sz w:val="24"/>
            <w:szCs w:val="24"/>
            <w:rPrChange w:id="87" w:author="Administrator" w:date="2011-03-31T20:45:00Z">
              <w:rPr>
                <w:rFonts w:ascii="Times New Roman" w:hAnsi="Times New Roman" w:cs="Times New Roman"/>
                <w:sz w:val="28"/>
                <w:szCs w:val="28"/>
              </w:rPr>
            </w:rPrChange>
          </w:rPr>
          <w:t xml:space="preserve">major </w:t>
        </w:r>
      </w:ins>
      <w:ins w:id="88" w:author="Administrator" w:date="2011-03-31T20:22:00Z">
        <w:r w:rsidRPr="00B56598">
          <w:rPr>
            <w:rFonts w:ascii="Times New Roman" w:hAnsi="Times New Roman" w:cs="Times New Roman"/>
            <w:sz w:val="24"/>
            <w:szCs w:val="24"/>
            <w:rPrChange w:id="89" w:author="Administrator" w:date="2011-03-31T20:45:00Z">
              <w:rPr>
                <w:rFonts w:ascii="Times New Roman" w:hAnsi="Times New Roman" w:cs="Times New Roman"/>
                <w:sz w:val="28"/>
                <w:szCs w:val="28"/>
              </w:rPr>
            </w:rPrChange>
          </w:rPr>
          <w:t>problem</w:t>
        </w:r>
      </w:ins>
      <w:ins w:id="90" w:author="Administrator" w:date="2011-03-31T20:23:00Z">
        <w:r w:rsidRPr="00B56598">
          <w:rPr>
            <w:rFonts w:ascii="Times New Roman" w:hAnsi="Times New Roman" w:cs="Times New Roman"/>
            <w:sz w:val="24"/>
            <w:szCs w:val="24"/>
            <w:rPrChange w:id="91" w:author="Administrator" w:date="2011-03-31T20:45:00Z">
              <w:rPr>
                <w:rFonts w:ascii="Times New Roman" w:hAnsi="Times New Roman" w:cs="Times New Roman"/>
                <w:sz w:val="28"/>
                <w:szCs w:val="28"/>
              </w:rPr>
            </w:rPrChange>
          </w:rPr>
          <w:t>s</w:t>
        </w:r>
      </w:ins>
      <w:ins w:id="92" w:author="Administrator" w:date="2011-03-31T20:22:00Z">
        <w:r w:rsidRPr="00B56598">
          <w:rPr>
            <w:rFonts w:ascii="Times New Roman" w:hAnsi="Times New Roman" w:cs="Times New Roman"/>
            <w:sz w:val="24"/>
            <w:szCs w:val="24"/>
            <w:rPrChange w:id="93" w:author="Administrator" w:date="2011-03-31T20:45:00Z">
              <w:rPr>
                <w:rFonts w:ascii="Times New Roman" w:hAnsi="Times New Roman" w:cs="Times New Roman"/>
                <w:sz w:val="28"/>
                <w:szCs w:val="28"/>
              </w:rPr>
            </w:rPrChange>
          </w:rPr>
          <w:t xml:space="preserve"> about </w:t>
        </w:r>
      </w:ins>
      <w:ins w:id="94" w:author="Administrator" w:date="2011-03-31T20:23:00Z">
        <w:r w:rsidRPr="00B56598">
          <w:rPr>
            <w:rFonts w:ascii="Times New Roman" w:hAnsi="Times New Roman" w:cs="Times New Roman"/>
            <w:sz w:val="24"/>
            <w:szCs w:val="24"/>
            <w:rPrChange w:id="95" w:author="Administrator" w:date="2011-03-31T20:45:00Z">
              <w:rPr>
                <w:rFonts w:ascii="Times New Roman" w:hAnsi="Times New Roman" w:cs="Times New Roman"/>
                <w:sz w:val="28"/>
                <w:szCs w:val="28"/>
              </w:rPr>
            </w:rPrChange>
          </w:rPr>
          <w:t xml:space="preserve">the </w:t>
        </w:r>
      </w:ins>
      <w:ins w:id="96" w:author="Administrator" w:date="2011-03-31T20:22:00Z">
        <w:r w:rsidRPr="00B56598">
          <w:rPr>
            <w:rFonts w:ascii="Times New Roman" w:hAnsi="Times New Roman" w:cs="Times New Roman"/>
            <w:sz w:val="24"/>
            <w:szCs w:val="24"/>
            <w:rPrChange w:id="97" w:author="Administrator" w:date="2011-03-31T20:45:00Z">
              <w:rPr>
                <w:rFonts w:ascii="Times New Roman" w:hAnsi="Times New Roman" w:cs="Times New Roman"/>
                <w:sz w:val="28"/>
                <w:szCs w:val="28"/>
              </w:rPr>
            </w:rPrChange>
          </w:rPr>
          <w:t>comparison with other algorithms and</w:t>
        </w:r>
      </w:ins>
      <w:ins w:id="98" w:author="Administrator" w:date="2011-03-31T20:23:00Z">
        <w:r w:rsidRPr="00B56598">
          <w:rPr>
            <w:rFonts w:ascii="Times New Roman" w:hAnsi="Times New Roman" w:cs="Times New Roman"/>
            <w:sz w:val="24"/>
            <w:szCs w:val="24"/>
            <w:rPrChange w:id="99" w:author="Administrator" w:date="2011-03-31T20:45:00Z">
              <w:rPr>
                <w:rFonts w:ascii="Times New Roman" w:hAnsi="Times New Roman" w:cs="Times New Roman"/>
                <w:sz w:val="28"/>
                <w:szCs w:val="28"/>
              </w:rPr>
            </w:rPrChange>
          </w:rPr>
          <w:t xml:space="preserve"> the </w:t>
        </w:r>
        <w:proofErr w:type="spellStart"/>
        <w:r w:rsidRPr="00B56598">
          <w:rPr>
            <w:rFonts w:ascii="Times New Roman" w:hAnsi="Times New Roman" w:cs="Times New Roman"/>
            <w:sz w:val="24"/>
            <w:szCs w:val="24"/>
            <w:rPrChange w:id="100" w:author="Administrator" w:date="2011-03-31T20:45:00Z">
              <w:rPr>
                <w:rFonts w:ascii="Times New Roman" w:hAnsi="Times New Roman" w:cs="Times New Roman"/>
                <w:sz w:val="28"/>
                <w:szCs w:val="28"/>
              </w:rPr>
            </w:rPrChange>
          </w:rPr>
          <w:t>Rfam</w:t>
        </w:r>
        <w:proofErr w:type="spellEnd"/>
        <w:r w:rsidRPr="00B56598">
          <w:rPr>
            <w:rFonts w:ascii="Times New Roman" w:hAnsi="Times New Roman" w:cs="Times New Roman"/>
            <w:sz w:val="24"/>
            <w:szCs w:val="24"/>
            <w:rPrChange w:id="101" w:author="Administrator" w:date="2011-03-31T20:45:00Z">
              <w:rPr>
                <w:rFonts w:ascii="Times New Roman" w:hAnsi="Times New Roman" w:cs="Times New Roman"/>
                <w:sz w:val="28"/>
                <w:szCs w:val="28"/>
              </w:rPr>
            </w:rPrChange>
          </w:rPr>
          <w:t xml:space="preserve"> dataset have been issued above</w:t>
        </w:r>
      </w:ins>
      <w:ins w:id="102" w:author="Administrator" w:date="2011-03-31T20:24:00Z">
        <w:r w:rsidRPr="00B56598">
          <w:rPr>
            <w:rFonts w:ascii="Times New Roman" w:hAnsi="Times New Roman" w:cs="Times New Roman"/>
            <w:sz w:val="24"/>
            <w:szCs w:val="24"/>
            <w:rPrChange w:id="103" w:author="Administrator" w:date="2011-03-31T20:45:00Z">
              <w:rPr>
                <w:rFonts w:ascii="Times New Roman" w:hAnsi="Times New Roman" w:cs="Times New Roman"/>
                <w:sz w:val="28"/>
                <w:szCs w:val="28"/>
              </w:rPr>
            </w:rPrChange>
          </w:rPr>
          <w:t xml:space="preserve"> and we here to answer the uncovered questions.</w:t>
        </w:r>
      </w:ins>
    </w:p>
    <w:p w:rsidR="002C1317" w:rsidRPr="009A0D2B" w:rsidDel="00055FC0" w:rsidRDefault="00B56598" w:rsidP="002C1317">
      <w:pPr>
        <w:rPr>
          <w:del w:id="104" w:author="Administrator" w:date="2011-03-31T20:21:00Z"/>
          <w:rFonts w:ascii="Times New Roman" w:hAnsi="Times New Roman" w:cs="Times New Roman"/>
          <w:sz w:val="24"/>
          <w:szCs w:val="24"/>
          <w:rPrChange w:id="105" w:author="Administrator" w:date="2011-03-31T20:45:00Z">
            <w:rPr>
              <w:del w:id="106" w:author="Administrator" w:date="2011-03-31T20:21:00Z"/>
              <w:rFonts w:ascii="Times New Roman" w:hAnsi="Times New Roman" w:cs="Times New Roman"/>
              <w:sz w:val="28"/>
              <w:szCs w:val="28"/>
            </w:rPr>
          </w:rPrChange>
        </w:rPr>
      </w:pPr>
      <w:del w:id="107" w:author="Administrator" w:date="2011-03-31T20:21:00Z">
        <w:r w:rsidRPr="00B56598">
          <w:rPr>
            <w:rFonts w:ascii="Times New Roman" w:hAnsi="Times New Roman" w:cs="Times New Roman"/>
            <w:b/>
            <w:bCs/>
            <w:sz w:val="24"/>
            <w:szCs w:val="24"/>
            <w:rPrChange w:id="108" w:author="Administrator" w:date="2011-03-31T20:45:00Z">
              <w:rPr>
                <w:rFonts w:ascii="Times New Roman" w:hAnsi="Times New Roman" w:cs="Times New Roman"/>
                <w:b/>
                <w:bCs/>
                <w:sz w:val="28"/>
                <w:szCs w:val="28"/>
              </w:rPr>
            </w:rPrChange>
          </w:rPr>
          <w:delText xml:space="preserve">Problem </w:delText>
        </w:r>
        <w:r w:rsidRPr="00B56598">
          <w:rPr>
            <w:rFonts w:ascii="Times New Roman" w:eastAsia="SimSun" w:hAnsi="Times New Roman" w:cs="Times New Roman"/>
            <w:b/>
            <w:bCs/>
            <w:sz w:val="24"/>
            <w:szCs w:val="24"/>
            <w:rPrChange w:id="109" w:author="Administrator" w:date="2011-03-31T20:45:00Z">
              <w:rPr>
                <w:rFonts w:ascii="Times New Roman" w:eastAsia="SimSun" w:hAnsi="Times New Roman" w:cs="Times New Roman"/>
                <w:b/>
                <w:bCs/>
                <w:sz w:val="28"/>
                <w:szCs w:val="28"/>
              </w:rPr>
            </w:rPrChange>
          </w:rPr>
          <w:delText>5</w:delText>
        </w:r>
        <w:r w:rsidRPr="00B56598">
          <w:rPr>
            <w:rFonts w:ascii="Times New Roman" w:hAnsi="Times New Roman" w:cs="Times New Roman"/>
            <w:b/>
            <w:bCs/>
            <w:sz w:val="24"/>
            <w:szCs w:val="24"/>
            <w:rPrChange w:id="110" w:author="Administrator" w:date="2011-03-31T20:45:00Z">
              <w:rPr>
                <w:rFonts w:ascii="Times New Roman" w:hAnsi="Times New Roman" w:cs="Times New Roman"/>
                <w:b/>
                <w:bCs/>
                <w:sz w:val="28"/>
                <w:szCs w:val="28"/>
              </w:rPr>
            </w:rPrChange>
          </w:rPr>
          <w:delText>:</w:delText>
        </w:r>
        <w:r w:rsidRPr="00B56598">
          <w:rPr>
            <w:rFonts w:ascii="Times New Roman" w:hAnsi="Times New Roman" w:cs="Times New Roman"/>
            <w:sz w:val="24"/>
            <w:szCs w:val="24"/>
            <w:rPrChange w:id="111" w:author="Administrator" w:date="2011-03-31T20:45:00Z">
              <w:rPr>
                <w:rFonts w:ascii="Times New Roman" w:hAnsi="Times New Roman" w:cs="Times New Roman"/>
                <w:sz w:val="28"/>
                <w:szCs w:val="28"/>
              </w:rPr>
            </w:rPrChange>
          </w:rPr>
          <w:delText xml:space="preserve"> What is pairwise sequence identities to show the similarity of the input samples for the dataset from Kiryu et al.(2007)?</w:delText>
        </w:r>
        <w:r w:rsidRPr="00B56598">
          <w:rPr>
            <w:rFonts w:ascii="Times New Roman" w:hAnsi="Times New Roman" w:cs="Times New Roman"/>
            <w:sz w:val="24"/>
            <w:szCs w:val="24"/>
            <w:rPrChange w:id="112" w:author="Administrator" w:date="2011-03-31T20:45:00Z">
              <w:rPr>
                <w:rFonts w:ascii="Times New Roman" w:hAnsi="Times New Roman" w:cs="Times New Roman"/>
                <w:sz w:val="28"/>
                <w:szCs w:val="28"/>
              </w:rPr>
            </w:rPrChange>
          </w:rPr>
          <w:cr/>
        </w:r>
      </w:del>
    </w:p>
    <w:p w:rsidR="00740153" w:rsidRPr="009A0D2B" w:rsidDel="00055FC0" w:rsidRDefault="00B56598" w:rsidP="00055FC0">
      <w:pPr>
        <w:rPr>
          <w:del w:id="113" w:author="Administrator" w:date="2011-03-31T20:21:00Z"/>
          <w:rFonts w:ascii="Times New Roman" w:hAnsi="Times New Roman" w:cs="Times New Roman"/>
          <w:sz w:val="24"/>
          <w:szCs w:val="24"/>
          <w:rPrChange w:id="114" w:author="Administrator" w:date="2011-03-31T20:45:00Z">
            <w:rPr>
              <w:del w:id="115" w:author="Administrator" w:date="2011-03-31T20:21:00Z"/>
              <w:rFonts w:ascii="Times New Roman" w:hAnsi="Times New Roman" w:cs="Times New Roman"/>
              <w:sz w:val="28"/>
              <w:szCs w:val="28"/>
            </w:rPr>
          </w:rPrChange>
        </w:rPr>
      </w:pPr>
      <w:del w:id="116" w:author="Administrator" w:date="2011-03-31T20:21:00Z">
        <w:r w:rsidRPr="00B56598">
          <w:rPr>
            <w:rFonts w:ascii="Times New Roman" w:hAnsi="Times New Roman" w:cs="Times New Roman"/>
            <w:b/>
            <w:sz w:val="24"/>
            <w:szCs w:val="24"/>
            <w:rPrChange w:id="117" w:author="Administrator" w:date="2011-03-31T20:45:00Z">
              <w:rPr>
                <w:rFonts w:ascii="Times New Roman" w:hAnsi="Times New Roman" w:cs="Times New Roman"/>
                <w:b/>
                <w:sz w:val="28"/>
                <w:szCs w:val="28"/>
              </w:rPr>
            </w:rPrChange>
          </w:rPr>
          <w:delText>Reply:</w:delText>
        </w:r>
        <w:r w:rsidRPr="00B56598">
          <w:rPr>
            <w:rFonts w:ascii="Times New Roman" w:hAnsi="Times New Roman" w:cs="Times New Roman"/>
            <w:sz w:val="24"/>
            <w:szCs w:val="24"/>
            <w:rPrChange w:id="118" w:author="Administrator" w:date="2011-03-31T20:45:00Z">
              <w:rPr>
                <w:rFonts w:ascii="Times New Roman" w:hAnsi="Times New Roman" w:cs="Times New Roman"/>
                <w:sz w:val="28"/>
                <w:szCs w:val="28"/>
              </w:rPr>
            </w:rPrChange>
          </w:rPr>
          <w:delText xml:space="preserve">  We added a few sentences to section 3.2 to briefly describe the data set of Kiryu, and pointed the readers to their paper for the details. </w:delText>
        </w:r>
      </w:del>
    </w:p>
    <w:p w:rsidR="002C1317" w:rsidRPr="009A0D2B" w:rsidDel="00055FC0" w:rsidRDefault="002C1317" w:rsidP="00055FC0">
      <w:pPr>
        <w:rPr>
          <w:del w:id="119" w:author="Administrator" w:date="2011-03-31T20:21:00Z"/>
          <w:rFonts w:ascii="Times New Roman" w:hAnsi="Times New Roman" w:cs="Times New Roman"/>
          <w:sz w:val="24"/>
          <w:szCs w:val="24"/>
          <w:rPrChange w:id="120" w:author="Administrator" w:date="2011-03-31T20:45:00Z">
            <w:rPr>
              <w:del w:id="121" w:author="Administrator" w:date="2011-03-31T20:21:00Z"/>
              <w:rFonts w:ascii="Times New Roman" w:hAnsi="Times New Roman" w:cs="Times New Roman"/>
              <w:sz w:val="28"/>
              <w:szCs w:val="28"/>
            </w:rPr>
          </w:rPrChange>
        </w:rPr>
      </w:pPr>
    </w:p>
    <w:p w:rsidR="00000000" w:rsidRDefault="00B56598">
      <w:pPr>
        <w:rPr>
          <w:del w:id="122" w:author="Administrator" w:date="2011-03-31T20:25:00Z"/>
          <w:rFonts w:ascii="Times New Roman" w:eastAsia="SimSun" w:hAnsi="Times New Roman" w:cs="Times New Roman"/>
          <w:sz w:val="24"/>
          <w:szCs w:val="24"/>
          <w:rPrChange w:id="123" w:author="Administrator" w:date="2011-03-31T20:45:00Z">
            <w:rPr>
              <w:del w:id="124" w:author="Administrator" w:date="2011-03-31T20:25:00Z"/>
              <w:rFonts w:ascii="Times New Roman" w:eastAsia="SimSun" w:hAnsi="Times New Roman" w:cs="Times New Roman"/>
              <w:sz w:val="28"/>
              <w:szCs w:val="28"/>
            </w:rPr>
          </w:rPrChange>
        </w:rPr>
      </w:pPr>
      <w:del w:id="125" w:author="Administrator" w:date="2011-03-31T20:25:00Z">
        <w:r w:rsidRPr="00B56598">
          <w:rPr>
            <w:rFonts w:ascii="Times New Roman" w:hAnsi="Times New Roman" w:cs="Times New Roman"/>
            <w:b/>
            <w:bCs/>
            <w:sz w:val="24"/>
            <w:szCs w:val="24"/>
            <w:rPrChange w:id="126" w:author="Administrator" w:date="2011-03-31T20:45:00Z">
              <w:rPr>
                <w:rFonts w:ascii="Times New Roman" w:hAnsi="Times New Roman" w:cs="Times New Roman"/>
                <w:b/>
                <w:bCs/>
                <w:sz w:val="28"/>
                <w:szCs w:val="28"/>
              </w:rPr>
            </w:rPrChange>
          </w:rPr>
          <w:delText>Problem 6:</w:delText>
        </w:r>
        <w:r w:rsidRPr="00B56598">
          <w:rPr>
            <w:rFonts w:ascii="Times New Roman" w:hAnsi="Times New Roman" w:cs="Times New Roman"/>
            <w:sz w:val="24"/>
            <w:szCs w:val="24"/>
            <w:rPrChange w:id="127" w:author="Administrator" w:date="2011-03-31T20:45:00Z">
              <w:rPr>
                <w:rFonts w:ascii="Times New Roman" w:hAnsi="Times New Roman" w:cs="Times New Roman"/>
                <w:sz w:val="28"/>
                <w:szCs w:val="28"/>
              </w:rPr>
            </w:rPrChange>
          </w:rPr>
          <w:delText xml:space="preserve"> The draft needs comment on similarities to the CMfinder method</w:delText>
        </w:r>
        <w:r w:rsidRPr="00B56598">
          <w:rPr>
            <w:rFonts w:ascii="Times New Roman" w:hAnsi="Times New Roman" w:cs="Times New Roman"/>
            <w:sz w:val="24"/>
            <w:szCs w:val="24"/>
            <w:rPrChange w:id="128" w:author="Administrator" w:date="2011-03-31T20:45:00Z">
              <w:rPr>
                <w:rFonts w:ascii="Times New Roman" w:hAnsi="Times New Roman" w:cs="Times New Roman"/>
                <w:sz w:val="28"/>
                <w:szCs w:val="28"/>
              </w:rPr>
            </w:rPrChange>
          </w:rPr>
          <w:cr/>
        </w:r>
      </w:del>
    </w:p>
    <w:p w:rsidR="00000000" w:rsidRDefault="00B56598">
      <w:pPr>
        <w:rPr>
          <w:ins w:id="129" w:author="Administrator" w:date="2011-03-31T20:25:00Z"/>
          <w:rFonts w:ascii="Times New Roman" w:hAnsi="Times New Roman" w:cs="Times New Roman"/>
          <w:sz w:val="24"/>
          <w:szCs w:val="24"/>
          <w:rPrChange w:id="130" w:author="Administrator" w:date="2011-03-31T20:45:00Z">
            <w:rPr>
              <w:ins w:id="131" w:author="Administrator" w:date="2011-03-31T20:25:00Z"/>
              <w:rFonts w:ascii="Times New Roman" w:hAnsi="Times New Roman" w:cs="Times New Roman"/>
              <w:sz w:val="28"/>
              <w:szCs w:val="28"/>
            </w:rPr>
          </w:rPrChange>
        </w:rPr>
      </w:pPr>
      <w:del w:id="132" w:author="Administrator" w:date="2011-03-31T20:25:00Z">
        <w:r w:rsidRPr="00B56598">
          <w:rPr>
            <w:rFonts w:ascii="Times New Roman" w:hAnsi="Times New Roman" w:cs="Times New Roman"/>
            <w:b/>
            <w:bCs/>
            <w:sz w:val="24"/>
            <w:szCs w:val="24"/>
            <w:rPrChange w:id="133" w:author="Administrator" w:date="2011-03-31T20:45:00Z">
              <w:rPr>
                <w:rFonts w:ascii="Times New Roman" w:hAnsi="Times New Roman" w:cs="Times New Roman"/>
                <w:b/>
                <w:bCs/>
                <w:sz w:val="28"/>
                <w:szCs w:val="28"/>
              </w:rPr>
            </w:rPrChange>
          </w:rPr>
          <w:delText>Reply:</w:delText>
        </w:r>
        <w:r w:rsidRPr="00B56598">
          <w:rPr>
            <w:rFonts w:ascii="Times New Roman" w:hAnsi="Times New Roman" w:cs="Times New Roman"/>
            <w:sz w:val="24"/>
            <w:szCs w:val="24"/>
            <w:rPrChange w:id="134" w:author="Administrator" w:date="2011-03-31T20:45:00Z">
              <w:rPr>
                <w:rFonts w:ascii="Times New Roman" w:hAnsi="Times New Roman" w:cs="Times New Roman"/>
                <w:sz w:val="28"/>
                <w:szCs w:val="28"/>
              </w:rPr>
            </w:rPrChange>
          </w:rPr>
          <w:delText xml:space="preserve"> </w:delText>
        </w:r>
      </w:del>
    </w:p>
    <w:p w:rsidR="00000000" w:rsidRDefault="00B56598">
      <w:pPr>
        <w:pStyle w:val="ListParagraph"/>
        <w:numPr>
          <w:ilvl w:val="0"/>
          <w:numId w:val="12"/>
        </w:numPr>
        <w:rPr>
          <w:ins w:id="135" w:author="Administrator" w:date="2011-03-31T20:25:00Z"/>
          <w:rFonts w:ascii="Times New Roman" w:hAnsi="Times New Roman" w:cs="Times New Roman"/>
          <w:sz w:val="24"/>
          <w:szCs w:val="24"/>
          <w:rPrChange w:id="136" w:author="Administrator" w:date="2011-03-31T20:45:00Z">
            <w:rPr>
              <w:ins w:id="137" w:author="Administrator" w:date="2011-03-31T20:25:00Z"/>
            </w:rPr>
          </w:rPrChange>
        </w:rPr>
        <w:pPrChange w:id="138" w:author="Administrator" w:date="2011-03-31T20:32:00Z">
          <w:pPr/>
        </w:pPrChange>
      </w:pPr>
      <w:ins w:id="139" w:author="Administrator" w:date="2011-03-31T20:25:00Z">
        <w:r w:rsidRPr="00B56598">
          <w:rPr>
            <w:rFonts w:ascii="Times New Roman" w:hAnsi="Times New Roman" w:cs="Times New Roman"/>
            <w:sz w:val="24"/>
            <w:szCs w:val="24"/>
            <w:rPrChange w:id="140" w:author="Administrator" w:date="2011-03-31T20:45:00Z">
              <w:rPr>
                <w:sz w:val="16"/>
                <w:szCs w:val="16"/>
              </w:rPr>
            </w:rPrChange>
          </w:rPr>
          <w:t>We add the notion that RNAG conducts global structural alignments in the introduction.</w:t>
        </w:r>
      </w:ins>
    </w:p>
    <w:p w:rsidR="00000000" w:rsidRDefault="00B56598">
      <w:pPr>
        <w:pStyle w:val="ListParagraph"/>
        <w:numPr>
          <w:ilvl w:val="0"/>
          <w:numId w:val="12"/>
        </w:numPr>
        <w:rPr>
          <w:ins w:id="141" w:author="Administrator" w:date="2011-03-31T20:26:00Z"/>
          <w:rFonts w:ascii="Times New Roman" w:hAnsi="Times New Roman" w:cs="Times New Roman"/>
          <w:sz w:val="24"/>
          <w:szCs w:val="24"/>
          <w:rPrChange w:id="142" w:author="Administrator" w:date="2011-03-31T20:45:00Z">
            <w:rPr>
              <w:ins w:id="143" w:author="Administrator" w:date="2011-03-31T20:26:00Z"/>
            </w:rPr>
          </w:rPrChange>
        </w:rPr>
        <w:pPrChange w:id="144" w:author="Administrator" w:date="2011-03-31T20:32:00Z">
          <w:pPr/>
        </w:pPrChange>
      </w:pPr>
      <w:ins w:id="145" w:author="Administrator" w:date="2011-03-31T20:28:00Z">
        <w:r w:rsidRPr="00B56598">
          <w:rPr>
            <w:rFonts w:ascii="Times New Roman" w:hAnsi="Times New Roman" w:cs="Times New Roman"/>
            <w:sz w:val="24"/>
            <w:szCs w:val="24"/>
            <w:rPrChange w:id="146" w:author="Administrator" w:date="2011-03-31T20:45:00Z">
              <w:rPr>
                <w:sz w:val="16"/>
                <w:szCs w:val="16"/>
              </w:rPr>
            </w:rPrChange>
          </w:rPr>
          <w:t xml:space="preserve">We define </w:t>
        </w:r>
      </w:ins>
      <w:ins w:id="147" w:author="Administrator" w:date="2011-03-31T20:26:00Z">
        <w:r w:rsidRPr="00B56598">
          <w:rPr>
            <w:rFonts w:ascii="Times New Roman" w:hAnsi="Times New Roman" w:cs="Times New Roman"/>
            <w:sz w:val="24"/>
            <w:szCs w:val="24"/>
            <w:rPrChange w:id="148" w:author="Administrator" w:date="2011-03-31T20:45:00Z">
              <w:rPr>
                <w:sz w:val="16"/>
                <w:szCs w:val="16"/>
              </w:rPr>
            </w:rPrChange>
          </w:rPr>
          <w:t xml:space="preserve">RNA secondary structure as a binary matrix, with </w:t>
        </w:r>
      </w:ins>
      <w:proofErr w:type="spellStart"/>
      <w:ins w:id="149" w:author="Administrator" w:date="2011-03-31T20:27:00Z">
        <w:r w:rsidRPr="00B56598">
          <w:rPr>
            <w:rFonts w:ascii="Times New Roman" w:hAnsi="Times New Roman" w:cs="Times New Roman"/>
            <w:sz w:val="24"/>
            <w:szCs w:val="24"/>
            <w:rPrChange w:id="150" w:author="Administrator" w:date="2011-03-31T20:45:00Z">
              <w:rPr>
                <w:sz w:val="16"/>
                <w:szCs w:val="16"/>
              </w:rPr>
            </w:rPrChange>
          </w:rPr>
          <w:t>a</w:t>
        </w:r>
        <w:r w:rsidRPr="00B56598">
          <w:rPr>
            <w:rFonts w:ascii="Times New Roman" w:hAnsi="Times New Roman" w:cs="Times New Roman"/>
            <w:sz w:val="24"/>
            <w:szCs w:val="24"/>
            <w:vertAlign w:val="subscript"/>
            <w:rPrChange w:id="151" w:author="Administrator" w:date="2011-03-31T20:45:00Z">
              <w:rPr>
                <w:rFonts w:ascii="Times New Roman" w:hAnsi="Times New Roman" w:cs="Times New Roman"/>
                <w:sz w:val="28"/>
                <w:szCs w:val="28"/>
              </w:rPr>
            </w:rPrChange>
          </w:rPr>
          <w:t>ij</w:t>
        </w:r>
        <w:proofErr w:type="spellEnd"/>
        <w:r w:rsidRPr="00B56598">
          <w:rPr>
            <w:rFonts w:ascii="Times New Roman" w:hAnsi="Times New Roman" w:cs="Times New Roman"/>
            <w:sz w:val="24"/>
            <w:szCs w:val="24"/>
            <w:rPrChange w:id="152" w:author="Administrator" w:date="2011-03-31T20:45:00Z">
              <w:rPr>
                <w:sz w:val="16"/>
                <w:szCs w:val="16"/>
              </w:rPr>
            </w:rPrChange>
          </w:rPr>
          <w:t>=1</w:t>
        </w:r>
      </w:ins>
      <w:ins w:id="153" w:author="Administrator" w:date="2011-03-31T20:26:00Z">
        <w:r w:rsidRPr="00B56598">
          <w:rPr>
            <w:rFonts w:ascii="Times New Roman" w:hAnsi="Times New Roman" w:cs="Times New Roman"/>
            <w:sz w:val="24"/>
            <w:szCs w:val="24"/>
            <w:rPrChange w:id="154" w:author="Administrator" w:date="2011-03-31T20:45:00Z">
              <w:rPr>
                <w:sz w:val="16"/>
                <w:szCs w:val="16"/>
              </w:rPr>
            </w:rPrChange>
          </w:rPr>
          <w:t xml:space="preserve"> </w:t>
        </w:r>
      </w:ins>
      <w:ins w:id="155" w:author="Administrator" w:date="2011-03-31T20:27:00Z">
        <w:r w:rsidRPr="00B56598">
          <w:rPr>
            <w:rFonts w:ascii="Times New Roman" w:hAnsi="Times New Roman" w:cs="Times New Roman"/>
            <w:sz w:val="24"/>
            <w:szCs w:val="24"/>
            <w:rPrChange w:id="156" w:author="Administrator" w:date="2011-03-31T20:45:00Z">
              <w:rPr>
                <w:sz w:val="16"/>
                <w:szCs w:val="16"/>
              </w:rPr>
            </w:rPrChange>
          </w:rPr>
          <w:t xml:space="preserve">if position </w:t>
        </w:r>
        <w:proofErr w:type="spellStart"/>
        <w:r w:rsidRPr="00B56598">
          <w:rPr>
            <w:rFonts w:ascii="Times New Roman" w:hAnsi="Times New Roman" w:cs="Times New Roman"/>
            <w:sz w:val="24"/>
            <w:szCs w:val="24"/>
            <w:rPrChange w:id="157" w:author="Administrator" w:date="2011-03-31T20:45:00Z">
              <w:rPr>
                <w:sz w:val="16"/>
                <w:szCs w:val="16"/>
              </w:rPr>
            </w:rPrChange>
          </w:rPr>
          <w:t>i</w:t>
        </w:r>
        <w:proofErr w:type="spellEnd"/>
        <w:r w:rsidRPr="00B56598">
          <w:rPr>
            <w:rFonts w:ascii="Times New Roman" w:hAnsi="Times New Roman" w:cs="Times New Roman"/>
            <w:sz w:val="24"/>
            <w:szCs w:val="24"/>
            <w:rPrChange w:id="158" w:author="Administrator" w:date="2011-03-31T20:45:00Z">
              <w:rPr>
                <w:sz w:val="16"/>
                <w:szCs w:val="16"/>
              </w:rPr>
            </w:rPrChange>
          </w:rPr>
          <w:t xml:space="preserve"> and position j in the sequence are paired</w:t>
        </w:r>
      </w:ins>
      <w:ins w:id="159" w:author="Administrator" w:date="2011-03-31T20:29:00Z">
        <w:r w:rsidRPr="00B56598">
          <w:rPr>
            <w:rFonts w:ascii="Times New Roman" w:hAnsi="Times New Roman" w:cs="Times New Roman"/>
            <w:sz w:val="24"/>
            <w:szCs w:val="24"/>
            <w:rPrChange w:id="160" w:author="Administrator" w:date="2011-03-31T20:45:00Z">
              <w:rPr>
                <w:sz w:val="16"/>
                <w:szCs w:val="16"/>
              </w:rPr>
            </w:rPrChange>
          </w:rPr>
          <w:t xml:space="preserve">, which clarifies the notion of “high-dimensional space of structures”. </w:t>
        </w:r>
      </w:ins>
      <w:ins w:id="161" w:author="Administrator" w:date="2011-03-31T20:30:00Z">
        <w:r w:rsidRPr="00B56598">
          <w:rPr>
            <w:rFonts w:ascii="Times New Roman" w:hAnsi="Times New Roman" w:cs="Times New Roman"/>
            <w:sz w:val="24"/>
            <w:szCs w:val="24"/>
            <w:rPrChange w:id="162" w:author="Administrator" w:date="2011-03-31T20:45:00Z">
              <w:rPr>
                <w:sz w:val="16"/>
                <w:szCs w:val="16"/>
              </w:rPr>
            </w:rPrChange>
          </w:rPr>
          <w:t xml:space="preserve">However, we do not further elaborate on the parameter space which depends on different modeling approach, where our </w:t>
        </w:r>
      </w:ins>
      <w:ins w:id="163" w:author="Administrator" w:date="2011-03-31T20:31:00Z">
        <w:r w:rsidRPr="00B56598">
          <w:rPr>
            <w:rFonts w:ascii="Times New Roman" w:hAnsi="Times New Roman" w:cs="Times New Roman"/>
            <w:sz w:val="24"/>
            <w:szCs w:val="24"/>
            <w:rPrChange w:id="164" w:author="Administrator" w:date="2011-03-31T20:45:00Z">
              <w:rPr>
                <w:sz w:val="16"/>
                <w:szCs w:val="16"/>
              </w:rPr>
            </w:rPrChange>
          </w:rPr>
          <w:t xml:space="preserve">major </w:t>
        </w:r>
      </w:ins>
      <w:ins w:id="165" w:author="Administrator" w:date="2011-03-31T20:30:00Z">
        <w:r w:rsidRPr="00B56598">
          <w:rPr>
            <w:rFonts w:ascii="Times New Roman" w:hAnsi="Times New Roman" w:cs="Times New Roman"/>
            <w:sz w:val="24"/>
            <w:szCs w:val="24"/>
            <w:rPrChange w:id="166" w:author="Administrator" w:date="2011-03-31T20:45:00Z">
              <w:rPr>
                <w:sz w:val="16"/>
                <w:szCs w:val="16"/>
              </w:rPr>
            </w:rPrChange>
          </w:rPr>
          <w:t xml:space="preserve">interest lies in creating the framework to make use </w:t>
        </w:r>
        <w:proofErr w:type="gramStart"/>
        <w:r w:rsidRPr="00B56598">
          <w:rPr>
            <w:rFonts w:ascii="Times New Roman" w:hAnsi="Times New Roman" w:cs="Times New Roman"/>
            <w:sz w:val="24"/>
            <w:szCs w:val="24"/>
            <w:rPrChange w:id="167" w:author="Administrator" w:date="2011-03-31T20:45:00Z">
              <w:rPr>
                <w:sz w:val="16"/>
                <w:szCs w:val="16"/>
              </w:rPr>
            </w:rPrChange>
          </w:rPr>
          <w:t>of various extant software</w:t>
        </w:r>
        <w:proofErr w:type="gramEnd"/>
        <w:r w:rsidRPr="00B56598">
          <w:rPr>
            <w:rFonts w:ascii="Times New Roman" w:hAnsi="Times New Roman" w:cs="Times New Roman"/>
            <w:sz w:val="24"/>
            <w:szCs w:val="24"/>
            <w:rPrChange w:id="168" w:author="Administrator" w:date="2011-03-31T20:45:00Z">
              <w:rPr>
                <w:sz w:val="16"/>
                <w:szCs w:val="16"/>
              </w:rPr>
            </w:rPrChange>
          </w:rPr>
          <w:t>.</w:t>
        </w:r>
      </w:ins>
    </w:p>
    <w:p w:rsidR="00000000" w:rsidRDefault="00B56598">
      <w:pPr>
        <w:pStyle w:val="ListParagraph"/>
        <w:numPr>
          <w:ilvl w:val="0"/>
          <w:numId w:val="12"/>
        </w:numPr>
        <w:rPr>
          <w:rFonts w:ascii="Times New Roman" w:eastAsia="SimSun" w:hAnsi="Times New Roman" w:cs="Times New Roman"/>
          <w:sz w:val="24"/>
          <w:szCs w:val="24"/>
          <w:rPrChange w:id="169" w:author="Administrator" w:date="2011-03-31T20:45:00Z">
            <w:rPr>
              <w:rFonts w:eastAsia="SimSun"/>
            </w:rPr>
          </w:rPrChange>
        </w:rPr>
        <w:pPrChange w:id="170" w:author="Administrator" w:date="2011-03-31T20:32:00Z">
          <w:pPr/>
        </w:pPrChange>
      </w:pPr>
      <w:proofErr w:type="spellStart"/>
      <w:r w:rsidRPr="00B56598">
        <w:rPr>
          <w:rFonts w:ascii="Times New Roman" w:hAnsi="Times New Roman" w:cs="Times New Roman"/>
          <w:sz w:val="24"/>
          <w:szCs w:val="24"/>
          <w:rPrChange w:id="171" w:author="Administrator" w:date="2011-03-31T20:45:00Z">
            <w:rPr>
              <w:sz w:val="16"/>
              <w:szCs w:val="16"/>
            </w:rPr>
          </w:rPrChange>
        </w:rPr>
        <w:t>CMfinder</w:t>
      </w:r>
      <w:proofErr w:type="spellEnd"/>
      <w:r w:rsidRPr="00B56598">
        <w:rPr>
          <w:rFonts w:ascii="Times New Roman" w:hAnsi="Times New Roman" w:cs="Times New Roman"/>
          <w:sz w:val="24"/>
          <w:szCs w:val="24"/>
          <w:rPrChange w:id="172" w:author="Administrator" w:date="2011-03-31T20:45:00Z">
            <w:rPr>
              <w:sz w:val="16"/>
              <w:szCs w:val="16"/>
            </w:rPr>
          </w:rPrChange>
        </w:rPr>
        <w:t xml:space="preserve"> is </w:t>
      </w:r>
      <w:proofErr w:type="gramStart"/>
      <w:r w:rsidRPr="00B56598">
        <w:rPr>
          <w:rFonts w:ascii="Times New Roman" w:hAnsi="Times New Roman" w:cs="Times New Roman"/>
          <w:sz w:val="24"/>
          <w:szCs w:val="24"/>
          <w:rPrChange w:id="173" w:author="Administrator" w:date="2011-03-31T20:45:00Z">
            <w:rPr>
              <w:sz w:val="16"/>
              <w:szCs w:val="16"/>
            </w:rPr>
          </w:rPrChange>
        </w:rPr>
        <w:t>a</w:t>
      </w:r>
      <w:proofErr w:type="gramEnd"/>
      <w:r w:rsidRPr="00B56598">
        <w:rPr>
          <w:rFonts w:ascii="Times New Roman" w:hAnsi="Times New Roman" w:cs="Times New Roman"/>
          <w:sz w:val="24"/>
          <w:szCs w:val="24"/>
          <w:rPrChange w:id="174" w:author="Administrator" w:date="2011-03-31T20:45:00Z">
            <w:rPr>
              <w:sz w:val="16"/>
              <w:szCs w:val="16"/>
            </w:rPr>
          </w:rPrChange>
        </w:rPr>
        <w:t xml:space="preserve"> algorithm to finding an instances of an RNA motif </w:t>
      </w:r>
      <w:del w:id="175" w:author="Administrator" w:date="2011-03-31T20:21:00Z">
        <w:r w:rsidRPr="00B56598">
          <w:rPr>
            <w:rFonts w:ascii="Times New Roman" w:hAnsi="Times New Roman" w:cs="Times New Roman"/>
            <w:sz w:val="24"/>
            <w:szCs w:val="24"/>
            <w:rPrChange w:id="176" w:author="Administrator" w:date="2011-03-31T20:45:00Z">
              <w:rPr>
                <w:sz w:val="16"/>
                <w:szCs w:val="16"/>
              </w:rPr>
            </w:rPrChange>
          </w:rPr>
          <w:delText xml:space="preserve"> </w:delText>
        </w:r>
      </w:del>
      <w:r w:rsidRPr="00B56598">
        <w:rPr>
          <w:rFonts w:ascii="Times New Roman" w:hAnsi="Times New Roman" w:cs="Times New Roman"/>
          <w:sz w:val="24"/>
          <w:szCs w:val="24"/>
          <w:rPrChange w:id="177" w:author="Administrator" w:date="2011-03-31T20:45:00Z">
            <w:rPr>
              <w:sz w:val="16"/>
              <w:szCs w:val="16"/>
            </w:rPr>
          </w:rPrChange>
        </w:rPr>
        <w:t xml:space="preserve">given a structure, and thus differs from the align-fold algorithms described here. </w:t>
      </w:r>
      <w:r w:rsidRPr="00B56598">
        <w:rPr>
          <w:rFonts w:ascii="Times New Roman" w:eastAsia="SimSun" w:hAnsi="Times New Roman" w:cs="Times New Roman"/>
          <w:sz w:val="24"/>
          <w:szCs w:val="24"/>
          <w:rPrChange w:id="178" w:author="Administrator" w:date="2011-03-31T20:45:00Z">
            <w:rPr>
              <w:rFonts w:eastAsia="SimSun"/>
              <w:sz w:val="16"/>
              <w:szCs w:val="16"/>
            </w:rPr>
          </w:rPrChange>
        </w:rPr>
        <w:t xml:space="preserve">Our final goal is to build </w:t>
      </w:r>
      <w:r w:rsidRPr="00B56598">
        <w:rPr>
          <w:rFonts w:ascii="Times New Roman" w:hAnsi="Times New Roman" w:cs="Times New Roman"/>
          <w:sz w:val="24"/>
          <w:szCs w:val="24"/>
          <w:lang w:eastAsia="ar-SA"/>
          <w:rPrChange w:id="179" w:author="Administrator" w:date="2011-03-31T20:45:00Z">
            <w:rPr>
              <w:sz w:val="16"/>
              <w:szCs w:val="16"/>
              <w:lang w:eastAsia="ar-SA"/>
            </w:rPr>
          </w:rPrChange>
        </w:rPr>
        <w:t xml:space="preserve">fully Bayesian RNA </w:t>
      </w:r>
      <w:proofErr w:type="spellStart"/>
      <w:r w:rsidRPr="00B56598">
        <w:rPr>
          <w:rFonts w:ascii="Times New Roman" w:hAnsi="Times New Roman" w:cs="Times New Roman"/>
          <w:sz w:val="24"/>
          <w:szCs w:val="24"/>
          <w:lang w:eastAsia="ar-SA"/>
          <w:rPrChange w:id="180" w:author="Administrator" w:date="2011-03-31T20:45:00Z">
            <w:rPr>
              <w:sz w:val="16"/>
              <w:szCs w:val="16"/>
              <w:lang w:eastAsia="ar-SA"/>
            </w:rPr>
          </w:rPrChange>
        </w:rPr>
        <w:t>ab</w:t>
      </w:r>
      <w:proofErr w:type="spellEnd"/>
      <w:r w:rsidRPr="00B56598">
        <w:rPr>
          <w:rFonts w:ascii="Times New Roman" w:hAnsi="Times New Roman" w:cs="Times New Roman"/>
          <w:sz w:val="24"/>
          <w:szCs w:val="24"/>
          <w:lang w:eastAsia="ar-SA"/>
          <w:rPrChange w:id="181" w:author="Administrator" w:date="2011-03-31T20:45:00Z">
            <w:rPr>
              <w:sz w:val="16"/>
              <w:szCs w:val="16"/>
              <w:lang w:eastAsia="ar-SA"/>
            </w:rPr>
          </w:rPrChange>
        </w:rPr>
        <w:t>-initio motif finder</w:t>
      </w:r>
      <w:r w:rsidRPr="00B56598">
        <w:rPr>
          <w:rFonts w:ascii="Times New Roman" w:eastAsia="SimSun" w:hAnsi="Times New Roman" w:cs="Times New Roman"/>
          <w:sz w:val="24"/>
          <w:szCs w:val="24"/>
          <w:rPrChange w:id="182" w:author="Administrator" w:date="2011-03-31T20:45:00Z">
            <w:rPr>
              <w:rFonts w:eastAsia="SimSun"/>
              <w:sz w:val="16"/>
              <w:szCs w:val="16"/>
            </w:rPr>
          </w:rPrChange>
        </w:rPr>
        <w:t xml:space="preserve">, we expect to use the </w:t>
      </w:r>
      <w:del w:id="183" w:author="Administrator" w:date="2011-03-31T20:22:00Z">
        <w:r w:rsidRPr="00B56598">
          <w:rPr>
            <w:rFonts w:ascii="Times New Roman" w:eastAsia="SimSun" w:hAnsi="Times New Roman" w:cs="Times New Roman"/>
            <w:sz w:val="24"/>
            <w:szCs w:val="24"/>
            <w:rPrChange w:id="184" w:author="Administrator" w:date="2011-03-31T20:45:00Z">
              <w:rPr>
                <w:rFonts w:eastAsia="SimSun"/>
                <w:sz w:val="16"/>
                <w:szCs w:val="16"/>
              </w:rPr>
            </w:rPrChange>
          </w:rPr>
          <w:delText xml:space="preserve"> </w:delText>
        </w:r>
      </w:del>
      <w:r w:rsidRPr="00B56598">
        <w:rPr>
          <w:rFonts w:ascii="Times New Roman" w:eastAsia="SimSun" w:hAnsi="Times New Roman" w:cs="Times New Roman"/>
          <w:sz w:val="24"/>
          <w:szCs w:val="24"/>
          <w:rPrChange w:id="185" w:author="Administrator" w:date="2011-03-31T20:45:00Z">
            <w:rPr>
              <w:rFonts w:eastAsia="SimSun"/>
              <w:sz w:val="16"/>
              <w:szCs w:val="16"/>
            </w:rPr>
          </w:rPrChange>
        </w:rPr>
        <w:t xml:space="preserve">experience gained in </w:t>
      </w:r>
      <w:proofErr w:type="spellStart"/>
      <w:r w:rsidRPr="00B56598">
        <w:rPr>
          <w:rFonts w:ascii="Times New Roman" w:eastAsia="SimSun" w:hAnsi="Times New Roman" w:cs="Times New Roman"/>
          <w:sz w:val="24"/>
          <w:szCs w:val="24"/>
          <w:rPrChange w:id="186" w:author="Administrator" w:date="2011-03-31T20:45:00Z">
            <w:rPr>
              <w:rFonts w:eastAsia="SimSun"/>
              <w:sz w:val="16"/>
              <w:szCs w:val="16"/>
            </w:rPr>
          </w:rPrChange>
        </w:rPr>
        <w:t>CMfinder</w:t>
      </w:r>
      <w:proofErr w:type="spellEnd"/>
      <w:r w:rsidRPr="00B56598">
        <w:rPr>
          <w:rFonts w:ascii="Times New Roman" w:eastAsia="SimSun" w:hAnsi="Times New Roman" w:cs="Times New Roman"/>
          <w:sz w:val="24"/>
          <w:szCs w:val="24"/>
          <w:rPrChange w:id="187" w:author="Administrator" w:date="2011-03-31T20:45:00Z">
            <w:rPr>
              <w:rFonts w:eastAsia="SimSun"/>
              <w:sz w:val="16"/>
              <w:szCs w:val="16"/>
            </w:rPr>
          </w:rPrChange>
        </w:rPr>
        <w:t xml:space="preserve"> to achieve this end. </w:t>
      </w:r>
      <w:del w:id="188" w:author="Administrator" w:date="2011-03-31T20:22:00Z">
        <w:r w:rsidRPr="00B56598">
          <w:rPr>
            <w:rFonts w:ascii="Times New Roman" w:eastAsia="SimSun" w:hAnsi="Times New Roman" w:cs="Times New Roman"/>
            <w:sz w:val="24"/>
            <w:szCs w:val="24"/>
            <w:rPrChange w:id="189" w:author="Administrator" w:date="2011-03-31T20:45:00Z">
              <w:rPr>
                <w:rFonts w:eastAsia="SimSun"/>
                <w:sz w:val="16"/>
                <w:szCs w:val="16"/>
              </w:rPr>
            </w:rPrChange>
          </w:rPr>
          <w:delText xml:space="preserve">  </w:delText>
        </w:r>
      </w:del>
      <w:r w:rsidRPr="00B56598">
        <w:rPr>
          <w:rFonts w:ascii="Times New Roman" w:eastAsia="SimSun" w:hAnsi="Times New Roman" w:cs="Times New Roman"/>
          <w:sz w:val="24"/>
          <w:szCs w:val="24"/>
          <w:rPrChange w:id="190" w:author="Administrator" w:date="2011-03-31T20:45:00Z">
            <w:rPr>
              <w:rFonts w:eastAsia="SimSun"/>
              <w:sz w:val="16"/>
              <w:szCs w:val="16"/>
            </w:rPr>
          </w:rPrChange>
        </w:rPr>
        <w:t xml:space="preserve">We added a citation to </w:t>
      </w:r>
      <w:proofErr w:type="spellStart"/>
      <w:r w:rsidRPr="00B56598">
        <w:rPr>
          <w:rFonts w:ascii="Times New Roman" w:eastAsia="SimSun" w:hAnsi="Times New Roman" w:cs="Times New Roman"/>
          <w:sz w:val="24"/>
          <w:szCs w:val="24"/>
          <w:rPrChange w:id="191" w:author="Administrator" w:date="2011-03-31T20:45:00Z">
            <w:rPr>
              <w:rFonts w:eastAsia="SimSun"/>
              <w:sz w:val="16"/>
              <w:szCs w:val="16"/>
            </w:rPr>
          </w:rPrChange>
        </w:rPr>
        <w:t>CMfindiner</w:t>
      </w:r>
      <w:proofErr w:type="spellEnd"/>
      <w:r w:rsidRPr="00B56598">
        <w:rPr>
          <w:rFonts w:ascii="Times New Roman" w:eastAsia="SimSun" w:hAnsi="Times New Roman" w:cs="Times New Roman"/>
          <w:sz w:val="24"/>
          <w:szCs w:val="24"/>
          <w:rPrChange w:id="192" w:author="Administrator" w:date="2011-03-31T20:45:00Z">
            <w:rPr>
              <w:rFonts w:eastAsia="SimSun"/>
              <w:sz w:val="16"/>
              <w:szCs w:val="16"/>
            </w:rPr>
          </w:rPrChange>
        </w:rPr>
        <w:t xml:space="preserve">. </w:t>
      </w:r>
    </w:p>
    <w:p w:rsidR="00000000" w:rsidRDefault="00B56598">
      <w:pPr>
        <w:pStyle w:val="ListParagraph"/>
        <w:numPr>
          <w:ilvl w:val="0"/>
          <w:numId w:val="12"/>
        </w:numPr>
        <w:rPr>
          <w:rFonts w:ascii="Times New Roman" w:hAnsi="Times New Roman" w:cs="Times New Roman"/>
          <w:sz w:val="24"/>
          <w:szCs w:val="24"/>
          <w:rPrChange w:id="193" w:author="Administrator" w:date="2011-03-31T20:45:00Z">
            <w:rPr/>
          </w:rPrChange>
        </w:rPr>
        <w:pPrChange w:id="194" w:author="Administrator" w:date="2011-03-31T20:32:00Z">
          <w:pPr/>
        </w:pPrChange>
      </w:pPr>
      <w:del w:id="195" w:author="Administrator" w:date="2011-03-31T20:32:00Z">
        <w:r w:rsidRPr="00B56598">
          <w:rPr>
            <w:rFonts w:ascii="Times New Roman" w:hAnsi="Times New Roman" w:cs="Times New Roman"/>
            <w:sz w:val="24"/>
            <w:szCs w:val="24"/>
            <w:rPrChange w:id="196" w:author="Administrator" w:date="2011-03-31T20:45:00Z">
              <w:rPr>
                <w:sz w:val="16"/>
                <w:szCs w:val="16"/>
              </w:rPr>
            </w:rPrChange>
          </w:rPr>
          <w:cr/>
        </w:r>
        <w:r w:rsidRPr="00B56598">
          <w:rPr>
            <w:rFonts w:ascii="Times New Roman" w:hAnsi="Times New Roman" w:cs="Times New Roman"/>
            <w:b/>
            <w:bCs/>
            <w:sz w:val="24"/>
            <w:szCs w:val="24"/>
            <w:rPrChange w:id="197" w:author="Administrator" w:date="2011-03-31T20:45:00Z">
              <w:rPr>
                <w:b/>
                <w:bCs/>
                <w:sz w:val="16"/>
                <w:szCs w:val="16"/>
              </w:rPr>
            </w:rPrChange>
          </w:rPr>
          <w:delText>Problem 7:</w:delText>
        </w:r>
        <w:r w:rsidRPr="00B56598">
          <w:rPr>
            <w:rFonts w:ascii="Times New Roman" w:hAnsi="Times New Roman" w:cs="Times New Roman"/>
            <w:sz w:val="24"/>
            <w:szCs w:val="24"/>
            <w:rPrChange w:id="198" w:author="Administrator" w:date="2011-03-31T20:45:00Z">
              <w:rPr>
                <w:sz w:val="16"/>
                <w:szCs w:val="16"/>
              </w:rPr>
            </w:rPrChange>
          </w:rPr>
          <w:delText xml:space="preserve"> The introduction of hamming distance when introducing the separation index is slightly unclear. Exactly how and what is compared to compute the hamming distance?</w:delText>
        </w:r>
        <w:r w:rsidRPr="00B56598">
          <w:rPr>
            <w:rFonts w:ascii="Times New Roman" w:hAnsi="Times New Roman" w:cs="Times New Roman"/>
            <w:sz w:val="24"/>
            <w:szCs w:val="24"/>
            <w:rPrChange w:id="199" w:author="Administrator" w:date="2011-03-31T20:45:00Z">
              <w:rPr>
                <w:sz w:val="16"/>
                <w:szCs w:val="16"/>
              </w:rPr>
            </w:rPrChange>
          </w:rPr>
          <w:cr/>
        </w:r>
        <w:r w:rsidRPr="00B56598">
          <w:rPr>
            <w:rFonts w:ascii="Times New Roman" w:hAnsi="Times New Roman" w:cs="Times New Roman"/>
            <w:sz w:val="24"/>
            <w:szCs w:val="24"/>
            <w:rPrChange w:id="200" w:author="Administrator" w:date="2011-03-31T20:45:00Z">
              <w:rPr>
                <w:sz w:val="16"/>
                <w:szCs w:val="16"/>
              </w:rPr>
            </w:rPrChange>
          </w:rPr>
          <w:cr/>
        </w:r>
        <w:r w:rsidRPr="00B56598">
          <w:rPr>
            <w:rFonts w:ascii="Times New Roman" w:hAnsi="Times New Roman" w:cs="Times New Roman"/>
            <w:b/>
            <w:bCs/>
            <w:sz w:val="24"/>
            <w:szCs w:val="24"/>
            <w:rPrChange w:id="201" w:author="Administrator" w:date="2011-03-31T20:45:00Z">
              <w:rPr>
                <w:b/>
                <w:bCs/>
                <w:sz w:val="16"/>
                <w:szCs w:val="16"/>
              </w:rPr>
            </w:rPrChange>
          </w:rPr>
          <w:delText xml:space="preserve">Reply:  </w:delText>
        </w:r>
      </w:del>
      <w:r w:rsidRPr="00B56598">
        <w:rPr>
          <w:rFonts w:ascii="Times New Roman" w:hAnsi="Times New Roman" w:cs="Times New Roman"/>
          <w:sz w:val="24"/>
          <w:szCs w:val="24"/>
          <w:rPrChange w:id="202" w:author="Administrator" w:date="2011-03-31T20:45:00Z">
            <w:rPr>
              <w:sz w:val="16"/>
              <w:szCs w:val="16"/>
            </w:rPr>
          </w:rPrChange>
        </w:rPr>
        <w:t xml:space="preserve">We have modified the description of the separation index to clarify the definitions of Hamming distance and </w:t>
      </w:r>
      <w:del w:id="203" w:author="Administrator" w:date="2011-03-31T20:32:00Z">
        <w:r w:rsidRPr="00B56598">
          <w:rPr>
            <w:rFonts w:ascii="Times New Roman" w:hAnsi="Times New Roman" w:cs="Times New Roman"/>
            <w:sz w:val="24"/>
            <w:szCs w:val="24"/>
            <w:rPrChange w:id="204" w:author="Administrator" w:date="2011-03-31T20:45:00Z">
              <w:rPr>
                <w:sz w:val="16"/>
                <w:szCs w:val="16"/>
              </w:rPr>
            </w:rPrChange>
          </w:rPr>
          <w:delText xml:space="preserve"> </w:delText>
        </w:r>
      </w:del>
      <w:r w:rsidRPr="00B56598">
        <w:rPr>
          <w:rFonts w:ascii="Times New Roman" w:hAnsi="Times New Roman" w:cs="Times New Roman"/>
          <w:sz w:val="24"/>
          <w:szCs w:val="24"/>
          <w:rPrChange w:id="205" w:author="Administrator" w:date="2011-03-31T20:45:00Z">
            <w:rPr>
              <w:sz w:val="16"/>
              <w:szCs w:val="16"/>
            </w:rPr>
          </w:rPrChange>
        </w:rPr>
        <w:t>credibility limits.</w:t>
      </w:r>
    </w:p>
    <w:p w:rsidR="00000000" w:rsidRDefault="00785103">
      <w:pPr>
        <w:pStyle w:val="ListParagraph"/>
        <w:numPr>
          <w:ilvl w:val="0"/>
          <w:numId w:val="12"/>
        </w:numPr>
        <w:rPr>
          <w:del w:id="206" w:author="Administrator" w:date="2011-03-31T20:32:00Z"/>
          <w:rFonts w:ascii="Times New Roman" w:hAnsi="Times New Roman" w:cs="Times New Roman"/>
          <w:sz w:val="24"/>
          <w:szCs w:val="24"/>
          <w:rPrChange w:id="207" w:author="Administrator" w:date="2011-03-31T20:45:00Z">
            <w:rPr>
              <w:del w:id="208" w:author="Administrator" w:date="2011-03-31T20:32:00Z"/>
            </w:rPr>
          </w:rPrChange>
        </w:rPr>
        <w:pPrChange w:id="209" w:author="Administrator" w:date="2011-03-31T20:36:00Z">
          <w:pPr/>
        </w:pPrChange>
      </w:pPr>
    </w:p>
    <w:p w:rsidR="000262C1" w:rsidRPr="009A0D2B" w:rsidDel="007F54DF" w:rsidRDefault="00B56598" w:rsidP="007F54DF">
      <w:pPr>
        <w:rPr>
          <w:del w:id="210" w:author="Administrator" w:date="2011-03-31T20:32:00Z"/>
          <w:rFonts w:ascii="Times New Roman" w:hAnsi="Times New Roman" w:cs="Times New Roman"/>
          <w:sz w:val="24"/>
          <w:szCs w:val="24"/>
          <w:rPrChange w:id="211" w:author="Administrator" w:date="2011-03-31T20:45:00Z">
            <w:rPr>
              <w:del w:id="212" w:author="Administrator" w:date="2011-03-31T20:32:00Z"/>
              <w:rFonts w:ascii="Times New Roman" w:hAnsi="Times New Roman" w:cs="Times New Roman"/>
              <w:sz w:val="28"/>
              <w:szCs w:val="28"/>
            </w:rPr>
          </w:rPrChange>
        </w:rPr>
      </w:pPr>
      <w:del w:id="213" w:author="Administrator" w:date="2011-03-31T20:32:00Z">
        <w:r w:rsidRPr="00B56598">
          <w:rPr>
            <w:rFonts w:ascii="Times New Roman" w:hAnsi="Times New Roman" w:cs="Times New Roman"/>
            <w:b/>
            <w:bCs/>
            <w:sz w:val="24"/>
            <w:szCs w:val="24"/>
            <w:rPrChange w:id="214" w:author="Administrator" w:date="2011-03-31T20:45:00Z">
              <w:rPr>
                <w:rFonts w:ascii="Times New Roman" w:hAnsi="Times New Roman" w:cs="Times New Roman"/>
                <w:b/>
                <w:bCs/>
                <w:sz w:val="28"/>
                <w:szCs w:val="28"/>
              </w:rPr>
            </w:rPrChange>
          </w:rPr>
          <w:delText>Problem 8:</w:delText>
        </w:r>
        <w:r w:rsidRPr="00B56598">
          <w:rPr>
            <w:rFonts w:ascii="Times New Roman" w:hAnsi="Times New Roman" w:cs="Times New Roman"/>
            <w:sz w:val="24"/>
            <w:szCs w:val="24"/>
            <w:rPrChange w:id="215" w:author="Administrator" w:date="2011-03-31T20:45:00Z">
              <w:rPr>
                <w:rFonts w:ascii="Times New Roman" w:hAnsi="Times New Roman" w:cs="Times New Roman"/>
                <w:sz w:val="28"/>
                <w:szCs w:val="28"/>
              </w:rPr>
            </w:rPrChange>
          </w:rPr>
          <w:delText xml:space="preserve"> What are the examples of RNAG output?</w:delText>
        </w:r>
      </w:del>
    </w:p>
    <w:p w:rsidR="00B36969" w:rsidRPr="009A0D2B" w:rsidDel="007F54DF" w:rsidRDefault="0077652B" w:rsidP="007F54DF">
      <w:pPr>
        <w:rPr>
          <w:del w:id="216" w:author="Administrator" w:date="2011-03-31T20:32:00Z"/>
          <w:rFonts w:ascii="Times New Roman" w:hAnsi="Times New Roman" w:cs="Times New Roman"/>
          <w:sz w:val="24"/>
          <w:szCs w:val="24"/>
          <w:rPrChange w:id="217" w:author="Administrator" w:date="2011-03-31T20:45:00Z">
            <w:rPr>
              <w:del w:id="218" w:author="Administrator" w:date="2011-03-31T20:32:00Z"/>
              <w:rFonts w:ascii="Times New Roman" w:hAnsi="Times New Roman" w:cs="Times New Roman"/>
              <w:sz w:val="28"/>
              <w:szCs w:val="28"/>
            </w:rPr>
          </w:rPrChange>
        </w:rPr>
      </w:pPr>
      <w:ins w:id="219" w:author="Administrator" w:date="2011-03-31T20:39:00Z">
        <w:r>
          <w:rPr>
            <w:rFonts w:ascii="Times New Roman" w:hAnsi="Times New Roman" w:cs="Times New Roman" w:hint="eastAsia"/>
            <w:sz w:val="24"/>
            <w:szCs w:val="24"/>
          </w:rPr>
          <w:t>5)</w:t>
        </w:r>
      </w:ins>
      <w:ins w:id="220" w:author="Administrator" w:date="2011-03-31T20:50:00Z">
        <w:r>
          <w:rPr>
            <w:rFonts w:ascii="Times New Roman" w:hAnsi="Times New Roman" w:cs="Times New Roman" w:hint="eastAsia"/>
            <w:sz w:val="24"/>
            <w:szCs w:val="24"/>
          </w:rPr>
          <w:t xml:space="preserve"> </w:t>
        </w:r>
      </w:ins>
      <w:ins w:id="221" w:author="Administrator" w:date="2011-03-31T20:41:00Z">
        <w:r w:rsidR="00B56598" w:rsidRPr="00B56598">
          <w:rPr>
            <w:rFonts w:ascii="Times New Roman" w:hAnsi="Times New Roman" w:cs="Times New Roman"/>
            <w:sz w:val="24"/>
            <w:szCs w:val="24"/>
            <w:rPrChange w:id="222" w:author="Administrator" w:date="2011-03-31T20:45:00Z">
              <w:rPr>
                <w:rFonts w:ascii="Times New Roman" w:hAnsi="Times New Roman" w:cs="Times New Roman"/>
                <w:sz w:val="28"/>
                <w:szCs w:val="28"/>
              </w:rPr>
            </w:rPrChange>
          </w:rPr>
          <w:t>Following</w:t>
        </w:r>
      </w:ins>
      <w:ins w:id="223" w:author="Administrator" w:date="2011-03-31T20:39:00Z">
        <w:r w:rsidR="00B56598" w:rsidRPr="00B56598">
          <w:rPr>
            <w:rFonts w:ascii="Times New Roman" w:hAnsi="Times New Roman" w:cs="Times New Roman"/>
            <w:sz w:val="24"/>
            <w:szCs w:val="24"/>
            <w:rPrChange w:id="224" w:author="Administrator" w:date="2011-03-31T20:45:00Z">
              <w:rPr>
                <w:rFonts w:ascii="Times New Roman" w:hAnsi="Times New Roman" w:cs="Times New Roman"/>
                <w:sz w:val="28"/>
                <w:szCs w:val="28"/>
              </w:rPr>
            </w:rPrChange>
          </w:rPr>
          <w:t xml:space="preserve"> the referee’s suggestion, we redo the experiment </w:t>
        </w:r>
      </w:ins>
      <w:ins w:id="225" w:author="Administrator" w:date="2011-03-31T20:40:00Z">
        <w:r w:rsidR="00B56598" w:rsidRPr="00B56598">
          <w:rPr>
            <w:rFonts w:ascii="Times New Roman" w:hAnsi="Times New Roman" w:cs="Times New Roman"/>
            <w:sz w:val="24"/>
            <w:szCs w:val="24"/>
            <w:rPrChange w:id="226" w:author="Administrator" w:date="2011-03-31T20:45:00Z">
              <w:rPr>
                <w:rFonts w:ascii="Times New Roman" w:hAnsi="Times New Roman" w:cs="Times New Roman"/>
                <w:sz w:val="28"/>
                <w:szCs w:val="28"/>
              </w:rPr>
            </w:rPrChange>
          </w:rPr>
          <w:t>in section 3.1.2 on the group of the sequences with less than 60% identity and that more than 60%.</w:t>
        </w:r>
      </w:ins>
      <w:ins w:id="227" w:author="Administrator" w:date="2011-03-31T20:41:00Z">
        <w:r w:rsidR="00B56598" w:rsidRPr="00B56598">
          <w:rPr>
            <w:rFonts w:ascii="Times New Roman" w:hAnsi="Times New Roman" w:cs="Times New Roman"/>
            <w:sz w:val="24"/>
            <w:szCs w:val="24"/>
            <w:rPrChange w:id="228" w:author="Administrator" w:date="2011-03-31T20:45:00Z">
              <w:rPr>
                <w:rFonts w:ascii="Times New Roman" w:hAnsi="Times New Roman" w:cs="Times New Roman"/>
                <w:sz w:val="28"/>
                <w:szCs w:val="28"/>
              </w:rPr>
            </w:rPrChange>
          </w:rPr>
          <w:t xml:space="preserve"> We found that the sequences </w:t>
        </w:r>
        <w:r w:rsidR="00B56598" w:rsidRPr="00B56598">
          <w:rPr>
            <w:rFonts w:ascii="Times New Roman" w:hAnsi="Times New Roman" w:cs="Times New Roman"/>
            <w:sz w:val="24"/>
            <w:szCs w:val="24"/>
            <w:rPrChange w:id="229" w:author="Administrator" w:date="2011-03-31T20:45:00Z">
              <w:rPr>
                <w:rFonts w:ascii="Times New Roman" w:hAnsi="Times New Roman" w:cs="Times New Roman"/>
                <w:sz w:val="28"/>
                <w:szCs w:val="28"/>
              </w:rPr>
            </w:rPrChange>
          </w:rPr>
          <w:lastRenderedPageBreak/>
          <w:t xml:space="preserve">with less similarity will gain more </w:t>
        </w:r>
      </w:ins>
      <w:ins w:id="230" w:author="Administrator" w:date="2011-03-31T20:43:00Z">
        <w:r w:rsidR="00B56598" w:rsidRPr="00B56598">
          <w:rPr>
            <w:rFonts w:ascii="Times New Roman" w:hAnsi="Times New Roman" w:cs="Times New Roman"/>
            <w:sz w:val="24"/>
            <w:szCs w:val="24"/>
            <w:rPrChange w:id="231" w:author="Administrator" w:date="2011-03-31T20:45:00Z">
              <w:rPr>
                <w:rFonts w:ascii="Times New Roman" w:hAnsi="Times New Roman" w:cs="Times New Roman"/>
                <w:sz w:val="28"/>
                <w:szCs w:val="28"/>
              </w:rPr>
            </w:rPrChange>
          </w:rPr>
          <w:t>from the increase of number of sequences in the alignment. Detailed description is added in the supplementary material.</w:t>
        </w:r>
      </w:ins>
    </w:p>
    <w:p w:rsidR="002C1317" w:rsidRPr="009A0D2B" w:rsidDel="009A0D2B" w:rsidRDefault="00B56598" w:rsidP="009A0D2B">
      <w:pPr>
        <w:rPr>
          <w:del w:id="232" w:author="Administrator" w:date="2011-03-31T20:49:00Z"/>
          <w:rFonts w:ascii="Times New Roman" w:hAnsi="Times New Roman" w:cs="Times New Roman"/>
          <w:sz w:val="24"/>
          <w:szCs w:val="24"/>
          <w:rPrChange w:id="233" w:author="Administrator" w:date="2011-03-31T20:45:00Z">
            <w:rPr>
              <w:del w:id="234" w:author="Administrator" w:date="2011-03-31T20:49:00Z"/>
              <w:rFonts w:ascii="Times New Roman" w:hAnsi="Times New Roman" w:cs="Times New Roman"/>
              <w:sz w:val="28"/>
              <w:szCs w:val="28"/>
            </w:rPr>
          </w:rPrChange>
        </w:rPr>
      </w:pPr>
      <w:del w:id="235" w:author="Administrator" w:date="2011-03-31T20:32:00Z">
        <w:r w:rsidRPr="00B56598">
          <w:rPr>
            <w:rFonts w:ascii="Times New Roman" w:hAnsi="Times New Roman" w:cs="Times New Roman"/>
            <w:b/>
            <w:bCs/>
            <w:sz w:val="24"/>
            <w:szCs w:val="24"/>
            <w:rPrChange w:id="236" w:author="Administrator" w:date="2011-03-31T20:45:00Z">
              <w:rPr>
                <w:rFonts w:ascii="Times New Roman" w:hAnsi="Times New Roman" w:cs="Times New Roman"/>
                <w:b/>
                <w:bCs/>
                <w:sz w:val="28"/>
                <w:szCs w:val="28"/>
              </w:rPr>
            </w:rPrChange>
          </w:rPr>
          <w:delText>Reply:</w:delText>
        </w:r>
      </w:del>
      <w:r w:rsidRPr="00B56598">
        <w:rPr>
          <w:rFonts w:ascii="Times New Roman" w:hAnsi="Times New Roman" w:cs="Times New Roman"/>
          <w:b/>
          <w:bCs/>
          <w:sz w:val="24"/>
          <w:szCs w:val="24"/>
          <w:rPrChange w:id="237" w:author="Administrator" w:date="2011-03-31T20:45:00Z">
            <w:rPr>
              <w:rFonts w:ascii="Times New Roman" w:hAnsi="Times New Roman" w:cs="Times New Roman"/>
              <w:b/>
              <w:bCs/>
              <w:sz w:val="28"/>
              <w:szCs w:val="28"/>
            </w:rPr>
          </w:rPrChange>
        </w:rPr>
        <w:t xml:space="preserve"> </w:t>
      </w:r>
      <w:ins w:id="238" w:author="Administrator" w:date="2011-03-31T20:44:00Z">
        <w:r w:rsidRPr="00B56598">
          <w:rPr>
            <w:rFonts w:ascii="Times New Roman" w:hAnsi="Times New Roman" w:cs="Times New Roman"/>
            <w:b/>
            <w:bCs/>
            <w:sz w:val="24"/>
            <w:szCs w:val="24"/>
            <w:rPrChange w:id="239" w:author="Administrator" w:date="2011-03-31T20:45:00Z">
              <w:rPr>
                <w:rFonts w:ascii="Times New Roman" w:hAnsi="Times New Roman" w:cs="Times New Roman"/>
                <w:b/>
                <w:bCs/>
                <w:sz w:val="28"/>
                <w:szCs w:val="28"/>
              </w:rPr>
            </w:rPrChange>
          </w:rPr>
          <w:t xml:space="preserve">6) </w:t>
        </w:r>
      </w:ins>
      <w:r w:rsidRPr="00B56598">
        <w:rPr>
          <w:rFonts w:ascii="Times New Roman" w:hAnsi="Times New Roman" w:cs="Times New Roman"/>
          <w:sz w:val="24"/>
          <w:szCs w:val="24"/>
          <w:rPrChange w:id="240" w:author="Administrator" w:date="2011-03-31T20:45:00Z">
            <w:rPr>
              <w:rFonts w:ascii="Times New Roman" w:hAnsi="Times New Roman" w:cs="Times New Roman"/>
              <w:sz w:val="28"/>
              <w:szCs w:val="28"/>
            </w:rPr>
          </w:rPrChange>
        </w:rPr>
        <w:t xml:space="preserve">RNAG records the consensus structure and multiple </w:t>
      </w:r>
      <w:proofErr w:type="gramStart"/>
      <w:r w:rsidRPr="00B56598">
        <w:rPr>
          <w:rFonts w:ascii="Times New Roman" w:hAnsi="Times New Roman" w:cs="Times New Roman"/>
          <w:sz w:val="24"/>
          <w:szCs w:val="24"/>
          <w:rPrChange w:id="241" w:author="Administrator" w:date="2011-03-31T20:45:00Z">
            <w:rPr>
              <w:rFonts w:ascii="Times New Roman" w:hAnsi="Times New Roman" w:cs="Times New Roman"/>
              <w:sz w:val="28"/>
              <w:szCs w:val="28"/>
            </w:rPr>
          </w:rPrChange>
        </w:rPr>
        <w:t>alignment</w:t>
      </w:r>
      <w:proofErr w:type="gramEnd"/>
      <w:r w:rsidRPr="00B56598">
        <w:rPr>
          <w:rFonts w:ascii="Times New Roman" w:hAnsi="Times New Roman" w:cs="Times New Roman"/>
          <w:sz w:val="24"/>
          <w:szCs w:val="24"/>
          <w:rPrChange w:id="242" w:author="Administrator" w:date="2011-03-31T20:45:00Z">
            <w:rPr>
              <w:rFonts w:ascii="Times New Roman" w:hAnsi="Times New Roman" w:cs="Times New Roman"/>
              <w:sz w:val="28"/>
              <w:szCs w:val="28"/>
            </w:rPr>
          </w:rPrChange>
        </w:rPr>
        <w:t xml:space="preserve"> sampled at each iteration</w:t>
      </w:r>
      <w:ins w:id="243" w:author="Administrator" w:date="2011-03-31T20:44:00Z">
        <w:r w:rsidRPr="00B56598">
          <w:rPr>
            <w:rFonts w:ascii="Times New Roman" w:hAnsi="Times New Roman" w:cs="Times New Roman"/>
            <w:sz w:val="24"/>
            <w:szCs w:val="24"/>
            <w:rPrChange w:id="244" w:author="Administrator" w:date="2011-03-31T20:45:00Z">
              <w:rPr>
                <w:rFonts w:ascii="Times New Roman" w:hAnsi="Times New Roman" w:cs="Times New Roman"/>
                <w:sz w:val="28"/>
                <w:szCs w:val="28"/>
              </w:rPr>
            </w:rPrChange>
          </w:rPr>
          <w:t xml:space="preserve"> </w:t>
        </w:r>
        <w:proofErr w:type="spellStart"/>
        <w:r w:rsidRPr="00B56598">
          <w:rPr>
            <w:rFonts w:ascii="Times New Roman" w:hAnsi="Times New Roman" w:cs="Times New Roman"/>
            <w:sz w:val="24"/>
            <w:szCs w:val="24"/>
            <w:rPrChange w:id="245" w:author="Administrator" w:date="2011-03-31T20:45:00Z">
              <w:rPr>
                <w:rFonts w:ascii="Times New Roman" w:hAnsi="Times New Roman" w:cs="Times New Roman"/>
                <w:sz w:val="28"/>
                <w:szCs w:val="28"/>
              </w:rPr>
            </w:rPrChange>
          </w:rPr>
          <w:t>seperately</w:t>
        </w:r>
      </w:ins>
      <w:proofErr w:type="spellEnd"/>
      <w:r w:rsidRPr="00B56598">
        <w:rPr>
          <w:rFonts w:ascii="Times New Roman" w:hAnsi="Times New Roman" w:cs="Times New Roman"/>
          <w:sz w:val="24"/>
          <w:szCs w:val="24"/>
          <w:rPrChange w:id="246" w:author="Administrator" w:date="2011-03-31T20:45:00Z">
            <w:rPr>
              <w:rFonts w:ascii="Times New Roman" w:hAnsi="Times New Roman" w:cs="Times New Roman"/>
              <w:sz w:val="28"/>
              <w:szCs w:val="28"/>
            </w:rPr>
          </w:rPrChange>
        </w:rPr>
        <w:t xml:space="preserve">.  The </w:t>
      </w:r>
      <w:commentRangeStart w:id="247"/>
      <w:r w:rsidRPr="00B56598">
        <w:rPr>
          <w:rFonts w:ascii="Times New Roman" w:hAnsi="Times New Roman" w:cs="Times New Roman"/>
          <w:sz w:val="24"/>
          <w:szCs w:val="24"/>
          <w:rPrChange w:id="248" w:author="Administrator" w:date="2011-03-31T20:45:00Z">
            <w:rPr>
              <w:rFonts w:ascii="Times New Roman" w:hAnsi="Times New Roman" w:cs="Times New Roman"/>
              <w:sz w:val="28"/>
              <w:szCs w:val="28"/>
            </w:rPr>
          </w:rPrChange>
        </w:rPr>
        <w:t xml:space="preserve">structure is given in </w:t>
      </w:r>
      <w:ins w:id="249" w:author="Administrator" w:date="2011-03-31T20:44:00Z">
        <w:r w:rsidRPr="00B56598">
          <w:rPr>
            <w:rFonts w:ascii="Times New Roman" w:hAnsi="Times New Roman" w:cs="Times New Roman"/>
            <w:sz w:val="24"/>
            <w:szCs w:val="24"/>
            <w:rPrChange w:id="250" w:author="Administrator" w:date="2011-03-31T20:45:00Z">
              <w:rPr>
                <w:rFonts w:ascii="Times New Roman" w:hAnsi="Times New Roman" w:cs="Times New Roman"/>
                <w:sz w:val="28"/>
                <w:szCs w:val="28"/>
              </w:rPr>
            </w:rPrChange>
          </w:rPr>
          <w:t>.</w:t>
        </w:r>
        <w:proofErr w:type="spellStart"/>
        <w:r w:rsidRPr="00B56598">
          <w:rPr>
            <w:rFonts w:ascii="Times New Roman" w:hAnsi="Times New Roman" w:cs="Times New Roman"/>
            <w:sz w:val="24"/>
            <w:szCs w:val="24"/>
            <w:rPrChange w:id="251" w:author="Administrator" w:date="2011-03-31T20:45:00Z">
              <w:rPr>
                <w:rFonts w:ascii="Times New Roman" w:hAnsi="Times New Roman" w:cs="Times New Roman"/>
                <w:sz w:val="28"/>
                <w:szCs w:val="28"/>
              </w:rPr>
            </w:rPrChange>
          </w:rPr>
          <w:t>str</w:t>
        </w:r>
      </w:ins>
      <w:proofErr w:type="spellEnd"/>
      <w:del w:id="252" w:author="Administrator" w:date="2011-03-31T20:44:00Z">
        <w:r w:rsidRPr="00B56598">
          <w:rPr>
            <w:rFonts w:ascii="Times New Roman" w:hAnsi="Times New Roman" w:cs="Times New Roman"/>
            <w:sz w:val="24"/>
            <w:szCs w:val="24"/>
            <w:rPrChange w:id="253" w:author="Administrator" w:date="2011-03-31T20:45:00Z">
              <w:rPr>
                <w:rFonts w:ascii="Times New Roman" w:hAnsi="Times New Roman" w:cs="Times New Roman"/>
                <w:sz w:val="28"/>
                <w:szCs w:val="28"/>
              </w:rPr>
            </w:rPrChange>
          </w:rPr>
          <w:delText xml:space="preserve">XXXXXXXXXXXX </w:delText>
        </w:r>
      </w:del>
      <w:ins w:id="254" w:author="Administrator" w:date="2011-03-31T20:46:00Z">
        <w:r w:rsidR="009A0D2B">
          <w:rPr>
            <w:rFonts w:ascii="Times New Roman" w:hAnsi="Times New Roman" w:cs="Times New Roman" w:hint="eastAsia"/>
            <w:sz w:val="24"/>
            <w:szCs w:val="24"/>
          </w:rPr>
          <w:t xml:space="preserve"> </w:t>
        </w:r>
      </w:ins>
      <w:r w:rsidRPr="00B56598">
        <w:rPr>
          <w:rFonts w:ascii="Times New Roman" w:hAnsi="Times New Roman" w:cs="Times New Roman"/>
          <w:sz w:val="24"/>
          <w:szCs w:val="24"/>
          <w:rPrChange w:id="255" w:author="Administrator" w:date="2011-03-31T20:45:00Z">
            <w:rPr>
              <w:rFonts w:ascii="Times New Roman" w:hAnsi="Times New Roman" w:cs="Times New Roman"/>
              <w:sz w:val="28"/>
              <w:szCs w:val="28"/>
            </w:rPr>
          </w:rPrChange>
        </w:rPr>
        <w:t>format</w:t>
      </w:r>
      <w:ins w:id="256" w:author="Administrator" w:date="2011-03-31T20:44:00Z">
        <w:r w:rsidRPr="00B56598">
          <w:rPr>
            <w:rFonts w:ascii="Times New Roman" w:hAnsi="Times New Roman" w:cs="Times New Roman"/>
            <w:sz w:val="24"/>
            <w:szCs w:val="24"/>
            <w:rPrChange w:id="257" w:author="Administrator" w:date="2011-03-31T20:45:00Z">
              <w:rPr>
                <w:rFonts w:ascii="Times New Roman" w:hAnsi="Times New Roman" w:cs="Times New Roman"/>
                <w:sz w:val="28"/>
                <w:szCs w:val="28"/>
              </w:rPr>
            </w:rPrChange>
          </w:rPr>
          <w:t xml:space="preserve">, which specifies the iteration count </w:t>
        </w:r>
      </w:ins>
      <w:ins w:id="258" w:author="Administrator" w:date="2011-03-31T20:45:00Z">
        <w:r w:rsidRPr="00B56598">
          <w:rPr>
            <w:rFonts w:ascii="Times New Roman" w:hAnsi="Times New Roman" w:cs="Times New Roman"/>
            <w:sz w:val="24"/>
            <w:szCs w:val="24"/>
            <w:rPrChange w:id="259" w:author="Administrator" w:date="2011-03-31T20:45:00Z">
              <w:rPr>
                <w:rFonts w:ascii="Times New Roman" w:hAnsi="Times New Roman" w:cs="Times New Roman"/>
                <w:sz w:val="28"/>
                <w:szCs w:val="28"/>
              </w:rPr>
            </w:rPrChange>
          </w:rPr>
          <w:t>followed by</w:t>
        </w:r>
      </w:ins>
      <w:ins w:id="260" w:author="Administrator" w:date="2011-03-31T20:44:00Z">
        <w:r w:rsidRPr="00B56598">
          <w:rPr>
            <w:rFonts w:ascii="Times New Roman" w:hAnsi="Times New Roman" w:cs="Times New Roman"/>
            <w:sz w:val="24"/>
            <w:szCs w:val="24"/>
            <w:rPrChange w:id="261" w:author="Administrator" w:date="2011-03-31T20:45:00Z">
              <w:rPr>
                <w:rFonts w:ascii="Times New Roman" w:hAnsi="Times New Roman" w:cs="Times New Roman"/>
                <w:sz w:val="28"/>
                <w:szCs w:val="28"/>
              </w:rPr>
            </w:rPrChange>
          </w:rPr>
          <w:t xml:space="preserve"> the consensus structure sampled at </w:t>
        </w:r>
      </w:ins>
      <w:ins w:id="262" w:author="Administrator" w:date="2011-03-31T20:45:00Z">
        <w:r w:rsidR="009A0D2B">
          <w:rPr>
            <w:rFonts w:ascii="Times New Roman" w:hAnsi="Times New Roman" w:cs="Times New Roman" w:hint="eastAsia"/>
            <w:sz w:val="24"/>
            <w:szCs w:val="24"/>
          </w:rPr>
          <w:t>that point</w:t>
        </w:r>
      </w:ins>
      <w:r w:rsidRPr="00B56598">
        <w:rPr>
          <w:rFonts w:ascii="Times New Roman" w:hAnsi="Times New Roman" w:cs="Times New Roman"/>
          <w:sz w:val="24"/>
          <w:szCs w:val="24"/>
          <w:rPrChange w:id="263" w:author="Administrator" w:date="2011-03-31T20:45:00Z">
            <w:rPr>
              <w:rFonts w:ascii="Times New Roman" w:hAnsi="Times New Roman" w:cs="Times New Roman"/>
              <w:sz w:val="28"/>
              <w:szCs w:val="28"/>
            </w:rPr>
          </w:rPrChange>
        </w:rPr>
        <w:t xml:space="preserve">. </w:t>
      </w:r>
      <w:ins w:id="264" w:author="Administrator" w:date="2011-03-31T20:46:00Z">
        <w:r w:rsidR="009A0D2B" w:rsidRPr="009A0D2B">
          <w:rPr>
            <w:rFonts w:ascii="Times New Roman" w:hAnsi="Times New Roman" w:cs="Times New Roman"/>
            <w:sz w:val="24"/>
            <w:szCs w:val="24"/>
          </w:rPr>
          <w:t xml:space="preserve">The </w:t>
        </w:r>
        <w:r w:rsidR="009A0D2B">
          <w:rPr>
            <w:rFonts w:ascii="Times New Roman" w:hAnsi="Times New Roman" w:cs="Times New Roman" w:hint="eastAsia"/>
            <w:sz w:val="24"/>
            <w:szCs w:val="24"/>
          </w:rPr>
          <w:t>alignment</w:t>
        </w:r>
        <w:r w:rsidR="009A0D2B" w:rsidRPr="009A0D2B">
          <w:rPr>
            <w:rFonts w:ascii="Times New Roman" w:hAnsi="Times New Roman" w:cs="Times New Roman"/>
            <w:sz w:val="24"/>
            <w:szCs w:val="24"/>
          </w:rPr>
          <w:t xml:space="preserve"> is given in </w:t>
        </w:r>
        <w:r w:rsidR="009A0D2B" w:rsidRPr="009A0D2B">
          <w:rPr>
            <w:rFonts w:ascii="Times New Roman" w:hAnsi="Times New Roman" w:cs="Times New Roman" w:hint="eastAsia"/>
            <w:sz w:val="24"/>
            <w:szCs w:val="24"/>
          </w:rPr>
          <w:t>.</w:t>
        </w:r>
        <w:proofErr w:type="spellStart"/>
        <w:r w:rsidR="009A0D2B">
          <w:rPr>
            <w:rFonts w:ascii="Times New Roman" w:hAnsi="Times New Roman" w:cs="Times New Roman" w:hint="eastAsia"/>
            <w:sz w:val="24"/>
            <w:szCs w:val="24"/>
          </w:rPr>
          <w:t>aln</w:t>
        </w:r>
        <w:proofErr w:type="spellEnd"/>
        <w:r w:rsidR="009A0D2B">
          <w:rPr>
            <w:rFonts w:ascii="Times New Roman" w:hAnsi="Times New Roman" w:cs="Times New Roman" w:hint="eastAsia"/>
            <w:sz w:val="24"/>
            <w:szCs w:val="24"/>
          </w:rPr>
          <w:t xml:space="preserve"> </w:t>
        </w:r>
        <w:r w:rsidR="009A0D2B" w:rsidRPr="009A0D2B">
          <w:rPr>
            <w:rFonts w:ascii="Times New Roman" w:hAnsi="Times New Roman" w:cs="Times New Roman"/>
            <w:sz w:val="24"/>
            <w:szCs w:val="24"/>
          </w:rPr>
          <w:t>format</w:t>
        </w:r>
        <w:r w:rsidR="009A0D2B" w:rsidRPr="009A0D2B">
          <w:rPr>
            <w:rFonts w:ascii="Times New Roman" w:hAnsi="Times New Roman" w:cs="Times New Roman" w:hint="eastAsia"/>
            <w:sz w:val="24"/>
            <w:szCs w:val="24"/>
          </w:rPr>
          <w:t xml:space="preserve">, which specifies the iteration count followed by the </w:t>
        </w:r>
        <w:r w:rsidR="009A0D2B">
          <w:rPr>
            <w:rFonts w:ascii="Times New Roman" w:hAnsi="Times New Roman" w:cs="Times New Roman" w:hint="eastAsia"/>
            <w:sz w:val="24"/>
            <w:szCs w:val="24"/>
          </w:rPr>
          <w:t>alignment</w:t>
        </w:r>
        <w:r w:rsidR="009A0D2B" w:rsidRPr="009A0D2B">
          <w:rPr>
            <w:rFonts w:ascii="Times New Roman" w:hAnsi="Times New Roman" w:cs="Times New Roman" w:hint="eastAsia"/>
            <w:sz w:val="24"/>
            <w:szCs w:val="24"/>
          </w:rPr>
          <w:t xml:space="preserve"> sampled at </w:t>
        </w:r>
        <w:r w:rsidR="009A0D2B">
          <w:rPr>
            <w:rFonts w:ascii="Times New Roman" w:hAnsi="Times New Roman" w:cs="Times New Roman" w:hint="eastAsia"/>
            <w:sz w:val="24"/>
            <w:szCs w:val="24"/>
          </w:rPr>
          <w:t>that point</w:t>
        </w:r>
        <w:r w:rsidR="009A0D2B" w:rsidRPr="009A0D2B">
          <w:rPr>
            <w:rFonts w:ascii="Times New Roman" w:hAnsi="Times New Roman" w:cs="Times New Roman"/>
            <w:sz w:val="24"/>
            <w:szCs w:val="24"/>
          </w:rPr>
          <w:t>.</w:t>
        </w:r>
      </w:ins>
      <w:r w:rsidRPr="00B56598">
        <w:rPr>
          <w:rFonts w:ascii="Times New Roman" w:hAnsi="Times New Roman" w:cs="Times New Roman"/>
          <w:sz w:val="24"/>
          <w:szCs w:val="24"/>
          <w:rPrChange w:id="265" w:author="Administrator" w:date="2011-03-31T20:45:00Z">
            <w:rPr>
              <w:rFonts w:ascii="Times New Roman" w:hAnsi="Times New Roman" w:cs="Times New Roman"/>
              <w:sz w:val="28"/>
              <w:szCs w:val="28"/>
            </w:rPr>
          </w:rPrChange>
        </w:rPr>
        <w:t xml:space="preserve"> </w:t>
      </w:r>
      <w:ins w:id="266" w:author="Administrator" w:date="2011-03-31T20:46:00Z">
        <w:r w:rsidR="009A0D2B">
          <w:rPr>
            <w:rFonts w:ascii="Times New Roman" w:hAnsi="Times New Roman" w:cs="Times New Roman" w:hint="eastAsia"/>
            <w:sz w:val="24"/>
            <w:szCs w:val="24"/>
          </w:rPr>
          <w:t xml:space="preserve">With these two files, we can </w:t>
        </w:r>
      </w:ins>
      <w:ins w:id="267" w:author="Administrator" w:date="2011-03-31T20:47:00Z">
        <w:r w:rsidR="009A0D2B">
          <w:rPr>
            <w:rFonts w:ascii="Times New Roman" w:hAnsi="Times New Roman" w:cs="Times New Roman" w:hint="eastAsia"/>
            <w:sz w:val="24"/>
            <w:szCs w:val="24"/>
          </w:rPr>
          <w:t xml:space="preserve">get </w:t>
        </w:r>
      </w:ins>
      <w:ins w:id="268" w:author="Administrator" w:date="2011-03-31T20:48:00Z">
        <w:r w:rsidR="009A0D2B">
          <w:rPr>
            <w:rFonts w:ascii="Times New Roman" w:hAnsi="Times New Roman" w:cs="Times New Roman" w:hint="eastAsia"/>
            <w:sz w:val="24"/>
            <w:szCs w:val="24"/>
          </w:rPr>
          <w:t>th</w:t>
        </w:r>
      </w:ins>
      <w:ins w:id="269" w:author="Administrator" w:date="2011-03-31T20:46:00Z">
        <w:r w:rsidR="009A0D2B">
          <w:rPr>
            <w:rFonts w:ascii="Times New Roman" w:hAnsi="Times New Roman" w:cs="Times New Roman" w:hint="eastAsia"/>
            <w:sz w:val="24"/>
            <w:szCs w:val="24"/>
          </w:rPr>
          <w:t xml:space="preserve">e </w:t>
        </w:r>
      </w:ins>
      <w:ins w:id="270" w:author="Administrator" w:date="2011-03-31T20:47:00Z">
        <w:r w:rsidR="009A0D2B">
          <w:rPr>
            <w:rFonts w:ascii="Times New Roman" w:hAnsi="Times New Roman" w:cs="Times New Roman" w:hint="eastAsia"/>
            <w:sz w:val="24"/>
            <w:szCs w:val="24"/>
          </w:rPr>
          <w:t xml:space="preserve">projected </w:t>
        </w:r>
      </w:ins>
      <w:ins w:id="271" w:author="Administrator" w:date="2011-03-31T20:48:00Z">
        <w:r w:rsidR="009A0D2B">
          <w:rPr>
            <w:rFonts w:ascii="Times New Roman" w:hAnsi="Times New Roman" w:cs="Times New Roman" w:hint="eastAsia"/>
            <w:sz w:val="24"/>
            <w:szCs w:val="24"/>
          </w:rPr>
          <w:t>structures for</w:t>
        </w:r>
      </w:ins>
      <w:ins w:id="272" w:author="Administrator" w:date="2011-03-31T20:47:00Z">
        <w:r w:rsidR="009A0D2B">
          <w:rPr>
            <w:rFonts w:ascii="Times New Roman" w:hAnsi="Times New Roman" w:cs="Times New Roman" w:hint="eastAsia"/>
            <w:sz w:val="24"/>
            <w:szCs w:val="24"/>
          </w:rPr>
          <w:t xml:space="preserve"> each sequence </w:t>
        </w:r>
      </w:ins>
      <w:ins w:id="273" w:author="Administrator" w:date="2011-03-31T20:46:00Z">
        <w:r w:rsidR="009A0D2B">
          <w:rPr>
            <w:rFonts w:ascii="Times New Roman" w:hAnsi="Times New Roman" w:cs="Times New Roman" w:hint="eastAsia"/>
            <w:sz w:val="24"/>
            <w:szCs w:val="24"/>
          </w:rPr>
          <w:t>and do clustering analysis</w:t>
        </w:r>
      </w:ins>
      <w:ins w:id="274" w:author="Administrator" w:date="2011-03-31T20:48:00Z">
        <w:r w:rsidR="009A0D2B">
          <w:rPr>
            <w:rFonts w:ascii="Times New Roman" w:hAnsi="Times New Roman" w:cs="Times New Roman" w:hint="eastAsia"/>
            <w:sz w:val="24"/>
            <w:szCs w:val="24"/>
          </w:rPr>
          <w:t xml:space="preserve"> on the last 1000 samples.</w:t>
        </w:r>
        <w:r w:rsidR="009A0D2B" w:rsidRPr="009A0D2B">
          <w:rPr>
            <w:rFonts w:ascii="Times New Roman" w:hAnsi="Times New Roman" w:cs="Times New Roman"/>
            <w:sz w:val="24"/>
            <w:szCs w:val="24"/>
          </w:rPr>
          <w:t xml:space="preserve"> </w:t>
        </w:r>
      </w:ins>
      <w:r w:rsidRPr="00B56598">
        <w:rPr>
          <w:rFonts w:ascii="Times New Roman" w:hAnsi="Times New Roman" w:cs="Times New Roman"/>
          <w:sz w:val="24"/>
          <w:szCs w:val="24"/>
          <w:rPrChange w:id="275" w:author="Administrator" w:date="2011-03-31T20:45:00Z">
            <w:rPr>
              <w:rFonts w:ascii="Times New Roman" w:hAnsi="Times New Roman" w:cs="Times New Roman"/>
              <w:sz w:val="28"/>
              <w:szCs w:val="28"/>
            </w:rPr>
          </w:rPrChange>
        </w:rPr>
        <w:t xml:space="preserve">We have included an example output in the supplement. </w:t>
      </w:r>
      <w:commentRangeEnd w:id="247"/>
      <w:r w:rsidRPr="00B56598">
        <w:rPr>
          <w:rStyle w:val="CommentReference"/>
          <w:rFonts w:ascii="Times New Roman" w:hAnsi="Times New Roman" w:cs="Times New Roman"/>
          <w:sz w:val="24"/>
          <w:szCs w:val="24"/>
          <w:rPrChange w:id="276" w:author="Administrator" w:date="2011-03-31T20:45:00Z">
            <w:rPr>
              <w:rStyle w:val="CommentReference"/>
              <w:rFonts w:ascii="Times New Roman" w:hAnsi="Times New Roman" w:cs="Times New Roman"/>
            </w:rPr>
          </w:rPrChange>
        </w:rPr>
        <w:commentReference w:id="247"/>
      </w:r>
    </w:p>
    <w:p w:rsidR="00000000" w:rsidRDefault="00B56598">
      <w:pPr>
        <w:rPr>
          <w:del w:id="277" w:author="Administrator" w:date="2011-03-31T20:49:00Z"/>
          <w:rFonts w:ascii="Times New Roman" w:hAnsi="Times New Roman" w:cs="Times New Roman"/>
          <w:sz w:val="24"/>
          <w:szCs w:val="24"/>
          <w:rPrChange w:id="278" w:author="Administrator" w:date="2011-03-31T20:45:00Z">
            <w:rPr>
              <w:del w:id="279" w:author="Administrator" w:date="2011-03-31T20:49:00Z"/>
              <w:rFonts w:ascii="Times New Roman" w:hAnsi="Times New Roman" w:cs="Times New Roman"/>
              <w:sz w:val="28"/>
              <w:szCs w:val="28"/>
            </w:rPr>
          </w:rPrChange>
        </w:rPr>
      </w:pPr>
      <w:del w:id="280" w:author="Administrator" w:date="2011-03-31T20:49:00Z">
        <w:r w:rsidRPr="00B56598">
          <w:rPr>
            <w:rFonts w:ascii="Times New Roman" w:hAnsi="Times New Roman" w:cs="Times New Roman"/>
            <w:sz w:val="24"/>
            <w:szCs w:val="24"/>
            <w:rPrChange w:id="281" w:author="Administrator" w:date="2011-03-31T20:45:00Z">
              <w:rPr>
                <w:rFonts w:ascii="Times New Roman" w:hAnsi="Times New Roman" w:cs="Times New Roman"/>
                <w:sz w:val="28"/>
                <w:szCs w:val="28"/>
              </w:rPr>
            </w:rPrChange>
          </w:rPr>
          <w:delText>In the output file 00str:</w:delText>
        </w:r>
      </w:del>
      <w:del w:id="282" w:author="Administrator" w:date="2011-03-31T20:48:00Z">
        <w:r w:rsidRPr="00B56598">
          <w:rPr>
            <w:rFonts w:ascii="Times New Roman" w:hAnsi="Times New Roman" w:cs="Times New Roman"/>
            <w:sz w:val="24"/>
            <w:szCs w:val="24"/>
            <w:rPrChange w:id="283" w:author="Administrator" w:date="2011-03-31T20:45:00Z">
              <w:rPr>
                <w:rFonts w:ascii="Times New Roman" w:hAnsi="Times New Roman" w:cs="Times New Roman"/>
                <w:sz w:val="28"/>
                <w:szCs w:val="28"/>
              </w:rPr>
            </w:rPrChange>
          </w:rPr>
          <w:cr/>
        </w:r>
      </w:del>
    </w:p>
    <w:p w:rsidR="00000000" w:rsidRDefault="00B56598">
      <w:pPr>
        <w:rPr>
          <w:del w:id="284" w:author="Administrator" w:date="2011-03-31T20:49:00Z"/>
          <w:rFonts w:ascii="Times New Roman" w:hAnsi="Times New Roman" w:cs="Times New Roman"/>
          <w:i/>
          <w:iCs/>
          <w:sz w:val="24"/>
          <w:szCs w:val="24"/>
          <w:rPrChange w:id="285" w:author="Administrator" w:date="2011-03-31T20:45:00Z">
            <w:rPr>
              <w:del w:id="286" w:author="Administrator" w:date="2011-03-31T20:49:00Z"/>
              <w:rFonts w:ascii="Times New Roman" w:hAnsi="Times New Roman" w:cs="Times New Roman"/>
              <w:i/>
              <w:iCs/>
              <w:sz w:val="28"/>
              <w:szCs w:val="28"/>
            </w:rPr>
          </w:rPrChange>
        </w:rPr>
      </w:pPr>
      <w:del w:id="287" w:author="Administrator" w:date="2011-03-31T20:49:00Z">
        <w:r w:rsidRPr="00B56598">
          <w:rPr>
            <w:rFonts w:ascii="Times New Roman" w:hAnsi="Times New Roman" w:cs="Times New Roman"/>
            <w:i/>
            <w:iCs/>
            <w:sz w:val="24"/>
            <w:szCs w:val="24"/>
            <w:rPrChange w:id="288" w:author="Administrator" w:date="2011-03-31T20:45:00Z">
              <w:rPr>
                <w:rFonts w:ascii="Times New Roman" w:hAnsi="Times New Roman" w:cs="Times New Roman"/>
                <w:i/>
                <w:iCs/>
                <w:sz w:val="28"/>
                <w:szCs w:val="28"/>
              </w:rPr>
            </w:rPrChange>
          </w:rPr>
          <w:delText>&gt;</w:delText>
        </w:r>
        <w:commentRangeStart w:id="289"/>
        <w:r w:rsidRPr="00B56598">
          <w:rPr>
            <w:rFonts w:ascii="Times New Roman" w:hAnsi="Times New Roman" w:cs="Times New Roman"/>
            <w:i/>
            <w:iCs/>
            <w:sz w:val="24"/>
            <w:szCs w:val="24"/>
            <w:rPrChange w:id="290" w:author="Administrator" w:date="2011-03-31T20:45:00Z">
              <w:rPr>
                <w:rFonts w:ascii="Times New Roman" w:hAnsi="Times New Roman" w:cs="Times New Roman"/>
                <w:i/>
                <w:iCs/>
                <w:sz w:val="28"/>
                <w:szCs w:val="28"/>
              </w:rPr>
            </w:rPrChange>
          </w:rPr>
          <w:delText>structure 0</w:delText>
        </w:r>
        <w:r w:rsidRPr="00B56598">
          <w:rPr>
            <w:rFonts w:ascii="Times New Roman" w:hAnsi="Times New Roman" w:cs="Times New Roman"/>
            <w:i/>
            <w:iCs/>
            <w:sz w:val="24"/>
            <w:szCs w:val="24"/>
            <w:rPrChange w:id="291" w:author="Administrator" w:date="2011-03-31T20:45:00Z">
              <w:rPr>
                <w:rFonts w:ascii="Times New Roman" w:hAnsi="Times New Roman" w:cs="Times New Roman"/>
                <w:i/>
                <w:iCs/>
                <w:sz w:val="28"/>
                <w:szCs w:val="28"/>
              </w:rPr>
            </w:rPrChange>
          </w:rPr>
          <w:cr/>
        </w:r>
        <w:commentRangeEnd w:id="289"/>
        <w:r w:rsidRPr="00B56598">
          <w:rPr>
            <w:rStyle w:val="CommentReference"/>
            <w:rFonts w:ascii="Times New Roman" w:hAnsi="Times New Roman" w:cs="Times New Roman"/>
            <w:sz w:val="24"/>
            <w:szCs w:val="24"/>
            <w:rPrChange w:id="292" w:author="Administrator" w:date="2011-03-31T20:45:00Z">
              <w:rPr>
                <w:rStyle w:val="CommentReference"/>
                <w:rFonts w:ascii="Times New Roman" w:hAnsi="Times New Roman" w:cs="Times New Roman"/>
              </w:rPr>
            </w:rPrChange>
          </w:rPr>
          <w:commentReference w:id="289"/>
        </w:r>
      </w:del>
    </w:p>
    <w:p w:rsidR="00000000" w:rsidRDefault="00B56598">
      <w:pPr>
        <w:rPr>
          <w:del w:id="293" w:author="Administrator" w:date="2011-03-31T20:49:00Z"/>
          <w:rFonts w:ascii="Times New Roman" w:hAnsi="Times New Roman" w:cs="Times New Roman"/>
          <w:i/>
          <w:iCs/>
          <w:sz w:val="24"/>
          <w:szCs w:val="24"/>
          <w:rPrChange w:id="294" w:author="Administrator" w:date="2011-03-31T20:45:00Z">
            <w:rPr>
              <w:del w:id="295" w:author="Administrator" w:date="2011-03-31T20:49:00Z"/>
              <w:rFonts w:ascii="Times New Roman" w:hAnsi="Times New Roman" w:cs="Times New Roman"/>
              <w:i/>
              <w:iCs/>
              <w:sz w:val="28"/>
              <w:szCs w:val="28"/>
            </w:rPr>
          </w:rPrChange>
        </w:rPr>
      </w:pPr>
      <w:del w:id="296" w:author="Administrator" w:date="2011-03-31T20:49:00Z">
        <w:r w:rsidRPr="00B56598">
          <w:rPr>
            <w:rFonts w:ascii="Times New Roman" w:hAnsi="Times New Roman" w:cs="Times New Roman"/>
            <w:i/>
            <w:iCs/>
            <w:sz w:val="24"/>
            <w:szCs w:val="24"/>
            <w:rPrChange w:id="297" w:author="Administrator" w:date="2011-03-31T20:45:00Z">
              <w:rPr>
                <w:rFonts w:ascii="Times New Roman" w:hAnsi="Times New Roman" w:cs="Times New Roman"/>
                <w:i/>
                <w:iCs/>
                <w:sz w:val="28"/>
                <w:szCs w:val="28"/>
              </w:rPr>
            </w:rPrChange>
          </w:rPr>
          <w:delText>(..(...((.(...............).)))...)...(...(((.......))))</w:delText>
        </w:r>
        <w:r w:rsidRPr="00B56598">
          <w:rPr>
            <w:rFonts w:ascii="Times New Roman" w:hAnsi="Times New Roman" w:cs="Times New Roman"/>
            <w:i/>
            <w:iCs/>
            <w:sz w:val="24"/>
            <w:szCs w:val="24"/>
            <w:rPrChange w:id="298" w:author="Administrator" w:date="2011-03-31T20:45:00Z">
              <w:rPr>
                <w:rFonts w:ascii="Times New Roman" w:hAnsi="Times New Roman" w:cs="Times New Roman"/>
                <w:i/>
                <w:iCs/>
                <w:sz w:val="28"/>
                <w:szCs w:val="28"/>
              </w:rPr>
            </w:rPrChange>
          </w:rPr>
          <w:cr/>
        </w:r>
      </w:del>
    </w:p>
    <w:p w:rsidR="00000000" w:rsidRDefault="00B56598">
      <w:pPr>
        <w:rPr>
          <w:del w:id="299" w:author="Administrator" w:date="2011-03-31T20:49:00Z"/>
          <w:rFonts w:ascii="Times New Roman" w:hAnsi="Times New Roman" w:cs="Times New Roman"/>
          <w:i/>
          <w:iCs/>
          <w:sz w:val="24"/>
          <w:szCs w:val="24"/>
          <w:rPrChange w:id="300" w:author="Administrator" w:date="2011-03-31T20:45:00Z">
            <w:rPr>
              <w:del w:id="301" w:author="Administrator" w:date="2011-03-31T20:49:00Z"/>
              <w:rFonts w:ascii="Times New Roman" w:hAnsi="Times New Roman" w:cs="Times New Roman"/>
              <w:i/>
              <w:iCs/>
              <w:sz w:val="28"/>
              <w:szCs w:val="28"/>
            </w:rPr>
          </w:rPrChange>
        </w:rPr>
      </w:pPr>
      <w:del w:id="302" w:author="Administrator" w:date="2011-03-31T20:49:00Z">
        <w:r w:rsidRPr="00B56598">
          <w:rPr>
            <w:rFonts w:ascii="Times New Roman" w:hAnsi="Times New Roman" w:cs="Times New Roman"/>
            <w:i/>
            <w:iCs/>
            <w:sz w:val="24"/>
            <w:szCs w:val="24"/>
            <w:rPrChange w:id="303" w:author="Administrator" w:date="2011-03-31T20:45:00Z">
              <w:rPr>
                <w:rFonts w:ascii="Times New Roman" w:hAnsi="Times New Roman" w:cs="Times New Roman"/>
                <w:i/>
                <w:iCs/>
                <w:sz w:val="28"/>
                <w:szCs w:val="28"/>
              </w:rPr>
            </w:rPrChange>
          </w:rPr>
          <w:delText>&gt;structure 1</w:delText>
        </w:r>
        <w:r w:rsidRPr="00B56598">
          <w:rPr>
            <w:rFonts w:ascii="Times New Roman" w:hAnsi="Times New Roman" w:cs="Times New Roman"/>
            <w:i/>
            <w:iCs/>
            <w:sz w:val="24"/>
            <w:szCs w:val="24"/>
            <w:rPrChange w:id="304" w:author="Administrator" w:date="2011-03-31T20:45:00Z">
              <w:rPr>
                <w:rFonts w:ascii="Times New Roman" w:hAnsi="Times New Roman" w:cs="Times New Roman"/>
                <w:i/>
                <w:iCs/>
                <w:sz w:val="28"/>
                <w:szCs w:val="28"/>
              </w:rPr>
            </w:rPrChange>
          </w:rPr>
          <w:cr/>
        </w:r>
      </w:del>
    </w:p>
    <w:p w:rsidR="00000000" w:rsidRDefault="00B56598">
      <w:pPr>
        <w:rPr>
          <w:del w:id="305" w:author="Administrator" w:date="2011-03-31T20:49:00Z"/>
          <w:rFonts w:ascii="Times New Roman" w:hAnsi="Times New Roman" w:cs="Times New Roman"/>
          <w:i/>
          <w:iCs/>
          <w:sz w:val="24"/>
          <w:szCs w:val="24"/>
          <w:rPrChange w:id="306" w:author="Administrator" w:date="2011-03-31T20:45:00Z">
            <w:rPr>
              <w:del w:id="307" w:author="Administrator" w:date="2011-03-31T20:49:00Z"/>
              <w:rFonts w:ascii="Times New Roman" w:hAnsi="Times New Roman" w:cs="Times New Roman"/>
              <w:i/>
              <w:iCs/>
              <w:sz w:val="28"/>
              <w:szCs w:val="28"/>
            </w:rPr>
          </w:rPrChange>
        </w:rPr>
      </w:pPr>
      <w:del w:id="308" w:author="Administrator" w:date="2011-03-31T20:49:00Z">
        <w:r w:rsidRPr="00B56598">
          <w:rPr>
            <w:rFonts w:ascii="Times New Roman" w:hAnsi="Times New Roman" w:cs="Times New Roman"/>
            <w:i/>
            <w:iCs/>
            <w:sz w:val="24"/>
            <w:szCs w:val="24"/>
            <w:rPrChange w:id="309" w:author="Administrator" w:date="2011-03-31T20:45:00Z">
              <w:rPr>
                <w:rFonts w:ascii="Times New Roman" w:hAnsi="Times New Roman" w:cs="Times New Roman"/>
                <w:i/>
                <w:iCs/>
                <w:sz w:val="28"/>
                <w:szCs w:val="28"/>
              </w:rPr>
            </w:rPrChange>
          </w:rPr>
          <w:delText>(..(...((.........(())......)))...).......(((.......))).</w:delText>
        </w:r>
      </w:del>
    </w:p>
    <w:p w:rsidR="00000000" w:rsidRDefault="00B56598">
      <w:pPr>
        <w:rPr>
          <w:del w:id="310" w:author="Administrator" w:date="2011-03-31T20:49:00Z"/>
          <w:rFonts w:ascii="Times New Roman" w:hAnsi="Times New Roman" w:cs="Times New Roman"/>
          <w:i/>
          <w:iCs/>
          <w:sz w:val="24"/>
          <w:szCs w:val="24"/>
          <w:rPrChange w:id="311" w:author="Administrator" w:date="2011-03-31T20:45:00Z">
            <w:rPr>
              <w:del w:id="312" w:author="Administrator" w:date="2011-03-31T20:49:00Z"/>
              <w:rFonts w:ascii="Times New Roman" w:hAnsi="Times New Roman" w:cs="Times New Roman"/>
              <w:i/>
              <w:iCs/>
              <w:sz w:val="28"/>
              <w:szCs w:val="28"/>
            </w:rPr>
          </w:rPrChange>
        </w:rPr>
      </w:pPr>
      <w:del w:id="313" w:author="Administrator" w:date="2011-03-31T20:49:00Z">
        <w:r w:rsidRPr="00B56598">
          <w:rPr>
            <w:rFonts w:ascii="Times New Roman" w:hAnsi="Times New Roman" w:cs="Times New Roman"/>
            <w:i/>
            <w:iCs/>
            <w:sz w:val="24"/>
            <w:szCs w:val="24"/>
            <w:rPrChange w:id="314" w:author="Administrator" w:date="2011-03-31T20:45:00Z">
              <w:rPr>
                <w:rFonts w:ascii="Times New Roman" w:hAnsi="Times New Roman" w:cs="Times New Roman"/>
                <w:i/>
                <w:iCs/>
                <w:sz w:val="28"/>
                <w:szCs w:val="28"/>
              </w:rPr>
            </w:rPrChange>
          </w:rPr>
          <w:delText>&gt;structure 2</w:delText>
        </w:r>
        <w:r w:rsidRPr="00B56598">
          <w:rPr>
            <w:rFonts w:ascii="Times New Roman" w:hAnsi="Times New Roman" w:cs="Times New Roman"/>
            <w:i/>
            <w:iCs/>
            <w:sz w:val="24"/>
            <w:szCs w:val="24"/>
            <w:rPrChange w:id="315" w:author="Administrator" w:date="2011-03-31T20:45:00Z">
              <w:rPr>
                <w:rFonts w:ascii="Times New Roman" w:hAnsi="Times New Roman" w:cs="Times New Roman"/>
                <w:i/>
                <w:iCs/>
                <w:sz w:val="28"/>
                <w:szCs w:val="28"/>
              </w:rPr>
            </w:rPrChange>
          </w:rPr>
          <w:cr/>
        </w:r>
      </w:del>
    </w:p>
    <w:p w:rsidR="00000000" w:rsidRDefault="00B56598">
      <w:pPr>
        <w:rPr>
          <w:del w:id="316" w:author="Administrator" w:date="2011-03-31T20:49:00Z"/>
          <w:rFonts w:ascii="Times New Roman" w:hAnsi="Times New Roman" w:cs="Times New Roman"/>
          <w:i/>
          <w:iCs/>
          <w:sz w:val="24"/>
          <w:szCs w:val="24"/>
          <w:rPrChange w:id="317" w:author="Administrator" w:date="2011-03-31T20:45:00Z">
            <w:rPr>
              <w:del w:id="318" w:author="Administrator" w:date="2011-03-31T20:49:00Z"/>
              <w:rFonts w:ascii="Times New Roman" w:hAnsi="Times New Roman" w:cs="Times New Roman"/>
              <w:i/>
              <w:iCs/>
              <w:sz w:val="28"/>
              <w:szCs w:val="28"/>
            </w:rPr>
          </w:rPrChange>
        </w:rPr>
      </w:pPr>
      <w:del w:id="319" w:author="Administrator" w:date="2011-03-31T20:49:00Z">
        <w:r w:rsidRPr="00B56598">
          <w:rPr>
            <w:rFonts w:ascii="Times New Roman" w:hAnsi="Times New Roman" w:cs="Times New Roman"/>
            <w:i/>
            <w:iCs/>
            <w:sz w:val="24"/>
            <w:szCs w:val="24"/>
            <w:rPrChange w:id="320" w:author="Administrator" w:date="2011-03-31T20:45:00Z">
              <w:rPr>
                <w:rFonts w:ascii="Times New Roman" w:hAnsi="Times New Roman" w:cs="Times New Roman"/>
                <w:i/>
                <w:iCs/>
                <w:sz w:val="28"/>
                <w:szCs w:val="28"/>
              </w:rPr>
            </w:rPrChange>
          </w:rPr>
          <w:delText>...</w:delText>
        </w:r>
        <w:r w:rsidRPr="00B56598">
          <w:rPr>
            <w:rFonts w:ascii="Times New Roman" w:hAnsi="Times New Roman" w:cs="Times New Roman"/>
            <w:i/>
            <w:iCs/>
            <w:sz w:val="24"/>
            <w:szCs w:val="24"/>
            <w:rPrChange w:id="321" w:author="Administrator" w:date="2011-03-31T20:45:00Z">
              <w:rPr>
                <w:rFonts w:ascii="Times New Roman" w:hAnsi="Times New Roman" w:cs="Times New Roman"/>
                <w:i/>
                <w:iCs/>
                <w:sz w:val="28"/>
                <w:szCs w:val="28"/>
              </w:rPr>
            </w:rPrChange>
          </w:rPr>
          <w:cr/>
        </w:r>
      </w:del>
    </w:p>
    <w:p w:rsidR="00000000" w:rsidRDefault="00B56598">
      <w:pPr>
        <w:rPr>
          <w:del w:id="322" w:author="Administrator" w:date="2011-03-31T20:49:00Z"/>
          <w:rFonts w:ascii="Times New Roman" w:hAnsi="Times New Roman" w:cs="Times New Roman"/>
          <w:sz w:val="24"/>
          <w:szCs w:val="24"/>
          <w:rPrChange w:id="323" w:author="Administrator" w:date="2011-03-31T20:45:00Z">
            <w:rPr>
              <w:del w:id="324" w:author="Administrator" w:date="2011-03-31T20:49:00Z"/>
              <w:rFonts w:ascii="Times New Roman" w:hAnsi="Times New Roman" w:cs="Times New Roman"/>
              <w:sz w:val="28"/>
              <w:szCs w:val="28"/>
            </w:rPr>
          </w:rPrChange>
        </w:rPr>
      </w:pPr>
      <w:del w:id="325" w:author="Administrator" w:date="2011-03-31T20:49:00Z">
        <w:r w:rsidRPr="00B56598">
          <w:rPr>
            <w:rFonts w:ascii="Times New Roman" w:hAnsi="Times New Roman" w:cs="Times New Roman"/>
            <w:sz w:val="24"/>
            <w:szCs w:val="24"/>
            <w:rPrChange w:id="326" w:author="Administrator" w:date="2011-03-31T20:45:00Z">
              <w:rPr>
                <w:rFonts w:ascii="Times New Roman" w:hAnsi="Times New Roman" w:cs="Times New Roman"/>
                <w:sz w:val="28"/>
                <w:szCs w:val="28"/>
              </w:rPr>
            </w:rPrChange>
          </w:rPr>
          <w:delText>In the output file 00aln:</w:delText>
        </w:r>
        <w:r w:rsidRPr="00B56598">
          <w:rPr>
            <w:rFonts w:ascii="Times New Roman" w:hAnsi="Times New Roman" w:cs="Times New Roman"/>
            <w:sz w:val="24"/>
            <w:szCs w:val="24"/>
            <w:rPrChange w:id="327" w:author="Administrator" w:date="2011-03-31T20:45:00Z">
              <w:rPr>
                <w:rFonts w:ascii="Times New Roman" w:hAnsi="Times New Roman" w:cs="Times New Roman"/>
                <w:sz w:val="28"/>
                <w:szCs w:val="28"/>
              </w:rPr>
            </w:rPrChange>
          </w:rPr>
          <w:cr/>
        </w:r>
      </w:del>
    </w:p>
    <w:p w:rsidR="00000000" w:rsidRDefault="00B56598">
      <w:pPr>
        <w:rPr>
          <w:del w:id="328" w:author="Administrator" w:date="2011-03-31T20:49:00Z"/>
          <w:rFonts w:ascii="Times New Roman" w:hAnsi="Times New Roman" w:cs="Times New Roman"/>
          <w:i/>
          <w:iCs/>
          <w:sz w:val="24"/>
          <w:szCs w:val="24"/>
          <w:rPrChange w:id="329" w:author="Administrator" w:date="2011-03-31T20:45:00Z">
            <w:rPr>
              <w:del w:id="330" w:author="Administrator" w:date="2011-03-31T20:49:00Z"/>
              <w:rFonts w:ascii="Times New Roman" w:hAnsi="Times New Roman" w:cs="Times New Roman"/>
              <w:i/>
              <w:iCs/>
              <w:sz w:val="28"/>
              <w:szCs w:val="28"/>
            </w:rPr>
          </w:rPrChange>
        </w:rPr>
      </w:pPr>
      <w:del w:id="331" w:author="Administrator" w:date="2011-03-31T20:49:00Z">
        <w:r w:rsidRPr="00B56598">
          <w:rPr>
            <w:rFonts w:ascii="Times New Roman" w:hAnsi="Times New Roman" w:cs="Times New Roman"/>
            <w:i/>
            <w:iCs/>
            <w:sz w:val="24"/>
            <w:szCs w:val="24"/>
            <w:rPrChange w:id="332" w:author="Administrator" w:date="2011-03-31T20:45:00Z">
              <w:rPr>
                <w:rFonts w:ascii="Times New Roman" w:hAnsi="Times New Roman" w:cs="Times New Roman"/>
                <w:i/>
                <w:iCs/>
                <w:sz w:val="28"/>
                <w:szCs w:val="28"/>
              </w:rPr>
            </w:rPrChange>
          </w:rPr>
          <w:delText>&gt;</w:delText>
        </w:r>
        <w:commentRangeStart w:id="333"/>
        <w:r w:rsidRPr="00B56598">
          <w:rPr>
            <w:rFonts w:ascii="Times New Roman" w:hAnsi="Times New Roman" w:cs="Times New Roman"/>
            <w:i/>
            <w:iCs/>
            <w:sz w:val="24"/>
            <w:szCs w:val="24"/>
            <w:rPrChange w:id="334" w:author="Administrator" w:date="2011-03-31T20:45:00Z">
              <w:rPr>
                <w:rFonts w:ascii="Times New Roman" w:hAnsi="Times New Roman" w:cs="Times New Roman"/>
                <w:i/>
                <w:iCs/>
                <w:sz w:val="28"/>
                <w:szCs w:val="28"/>
              </w:rPr>
            </w:rPrChange>
          </w:rPr>
          <w:delText>alignment 0</w:delText>
        </w:r>
        <w:commentRangeEnd w:id="333"/>
        <w:r w:rsidRPr="00B56598">
          <w:rPr>
            <w:rStyle w:val="CommentReference"/>
            <w:rFonts w:ascii="Times New Roman" w:hAnsi="Times New Roman" w:cs="Times New Roman"/>
            <w:sz w:val="24"/>
            <w:szCs w:val="24"/>
            <w:rPrChange w:id="335" w:author="Administrator" w:date="2011-03-31T20:45:00Z">
              <w:rPr>
                <w:rStyle w:val="CommentReference"/>
                <w:rFonts w:ascii="Times New Roman" w:hAnsi="Times New Roman" w:cs="Times New Roman"/>
              </w:rPr>
            </w:rPrChange>
          </w:rPr>
          <w:commentReference w:id="333"/>
        </w:r>
        <w:r w:rsidRPr="00B56598">
          <w:rPr>
            <w:rFonts w:ascii="Times New Roman" w:hAnsi="Times New Roman" w:cs="Times New Roman"/>
            <w:i/>
            <w:iCs/>
            <w:sz w:val="24"/>
            <w:szCs w:val="24"/>
            <w:rPrChange w:id="336" w:author="Administrator" w:date="2011-03-31T20:45:00Z">
              <w:rPr>
                <w:rFonts w:ascii="Times New Roman" w:hAnsi="Times New Roman" w:cs="Times New Roman"/>
                <w:i/>
                <w:iCs/>
                <w:sz w:val="28"/>
                <w:szCs w:val="28"/>
              </w:rPr>
            </w:rPrChange>
          </w:rPr>
          <w:cr/>
        </w:r>
      </w:del>
    </w:p>
    <w:p w:rsidR="00000000" w:rsidRDefault="00B56598">
      <w:pPr>
        <w:rPr>
          <w:del w:id="337" w:author="Administrator" w:date="2011-03-31T20:49:00Z"/>
          <w:rFonts w:ascii="Times New Roman" w:hAnsi="Times New Roman" w:cs="Times New Roman"/>
          <w:i/>
          <w:iCs/>
          <w:sz w:val="24"/>
          <w:szCs w:val="24"/>
          <w:rPrChange w:id="338" w:author="Administrator" w:date="2011-03-31T20:45:00Z">
            <w:rPr>
              <w:del w:id="339" w:author="Administrator" w:date="2011-03-31T20:49:00Z"/>
              <w:rFonts w:ascii="Times New Roman" w:hAnsi="Times New Roman" w:cs="Times New Roman"/>
              <w:i/>
              <w:iCs/>
              <w:sz w:val="28"/>
              <w:szCs w:val="28"/>
            </w:rPr>
          </w:rPrChange>
        </w:rPr>
      </w:pPr>
      <w:commentRangeStart w:id="340"/>
      <w:del w:id="341" w:author="Administrator" w:date="2011-03-31T20:49:00Z">
        <w:r w:rsidRPr="00B56598">
          <w:rPr>
            <w:rFonts w:ascii="Times New Roman" w:hAnsi="Times New Roman" w:cs="Times New Roman"/>
            <w:i/>
            <w:iCs/>
            <w:sz w:val="24"/>
            <w:szCs w:val="24"/>
            <w:rPrChange w:id="342" w:author="Administrator" w:date="2011-03-31T20:45:00Z">
              <w:rPr>
                <w:rFonts w:ascii="Times New Roman" w:hAnsi="Times New Roman" w:cs="Times New Roman"/>
                <w:i/>
                <w:iCs/>
                <w:sz w:val="28"/>
                <w:szCs w:val="28"/>
              </w:rPr>
            </w:rPrChange>
          </w:rPr>
          <w:delText>AGGAGCCGTGTGAATTGAAAATCTCATGCACGGTTTTGAATGAGAGAAAA------AATAA----------TTTTTTT-TTTTCGA-CTCTAAC</w:delText>
        </w:r>
        <w:r w:rsidRPr="00B56598">
          <w:rPr>
            <w:rFonts w:ascii="Times New Roman" w:hAnsi="Times New Roman" w:cs="Times New Roman"/>
            <w:i/>
            <w:iCs/>
            <w:sz w:val="24"/>
            <w:szCs w:val="24"/>
            <w:rPrChange w:id="343" w:author="Administrator" w:date="2011-03-31T20:45:00Z">
              <w:rPr>
                <w:rFonts w:ascii="Times New Roman" w:hAnsi="Times New Roman" w:cs="Times New Roman"/>
                <w:i/>
                <w:iCs/>
                <w:sz w:val="28"/>
                <w:szCs w:val="28"/>
              </w:rPr>
            </w:rPrChange>
          </w:rPr>
          <w:cr/>
        </w:r>
      </w:del>
    </w:p>
    <w:p w:rsidR="00000000" w:rsidRDefault="00B56598">
      <w:pPr>
        <w:rPr>
          <w:del w:id="344" w:author="Administrator" w:date="2011-03-31T20:49:00Z"/>
          <w:rFonts w:ascii="Times New Roman" w:hAnsi="Times New Roman" w:cs="Times New Roman"/>
          <w:i/>
          <w:iCs/>
          <w:sz w:val="24"/>
          <w:szCs w:val="24"/>
          <w:rPrChange w:id="345" w:author="Administrator" w:date="2011-03-31T20:45:00Z">
            <w:rPr>
              <w:del w:id="346" w:author="Administrator" w:date="2011-03-31T20:49:00Z"/>
              <w:rFonts w:ascii="Times New Roman" w:hAnsi="Times New Roman" w:cs="Times New Roman"/>
              <w:i/>
              <w:iCs/>
              <w:sz w:val="28"/>
              <w:szCs w:val="28"/>
            </w:rPr>
          </w:rPrChange>
        </w:rPr>
      </w:pPr>
      <w:del w:id="347" w:author="Administrator" w:date="2011-03-31T20:49:00Z">
        <w:r w:rsidRPr="00B56598">
          <w:rPr>
            <w:rFonts w:ascii="Times New Roman" w:hAnsi="Times New Roman" w:cs="Times New Roman"/>
            <w:i/>
            <w:iCs/>
            <w:sz w:val="24"/>
            <w:szCs w:val="24"/>
            <w:rPrChange w:id="348" w:author="Administrator" w:date="2011-03-31T20:45:00Z">
              <w:rPr>
                <w:rFonts w:ascii="Times New Roman" w:hAnsi="Times New Roman" w:cs="Times New Roman"/>
                <w:i/>
                <w:iCs/>
                <w:sz w:val="28"/>
                <w:szCs w:val="28"/>
              </w:rPr>
            </w:rPrChange>
          </w:rPr>
          <w:delText>GAAAGAAGTATGCTTTGGAAGAAGCTTGTACAGTTTGGGAAGGGGTTTTG------ATTGA--------TCAAAAGAA-GAATCTA-CTT-CAA</w:delText>
        </w:r>
        <w:r w:rsidRPr="00B56598">
          <w:rPr>
            <w:rFonts w:ascii="Times New Roman" w:hAnsi="Times New Roman" w:cs="Times New Roman"/>
            <w:i/>
            <w:iCs/>
            <w:sz w:val="24"/>
            <w:szCs w:val="24"/>
            <w:rPrChange w:id="349" w:author="Administrator" w:date="2011-03-31T20:45:00Z">
              <w:rPr>
                <w:rFonts w:ascii="Times New Roman" w:hAnsi="Times New Roman" w:cs="Times New Roman"/>
                <w:i/>
                <w:iCs/>
                <w:sz w:val="28"/>
                <w:szCs w:val="28"/>
              </w:rPr>
            </w:rPrChange>
          </w:rPr>
          <w:cr/>
        </w:r>
        <w:commentRangeEnd w:id="340"/>
        <w:r w:rsidRPr="00B56598">
          <w:rPr>
            <w:rStyle w:val="CommentReference"/>
            <w:rFonts w:ascii="Times New Roman" w:hAnsi="Times New Roman" w:cs="Times New Roman"/>
            <w:sz w:val="24"/>
            <w:szCs w:val="24"/>
            <w:rPrChange w:id="350" w:author="Administrator" w:date="2011-03-31T20:45:00Z">
              <w:rPr>
                <w:rStyle w:val="CommentReference"/>
                <w:rFonts w:ascii="Times New Roman" w:hAnsi="Times New Roman" w:cs="Times New Roman"/>
              </w:rPr>
            </w:rPrChange>
          </w:rPr>
          <w:commentReference w:id="340"/>
        </w:r>
      </w:del>
    </w:p>
    <w:p w:rsidR="00000000" w:rsidRDefault="00785103">
      <w:pPr>
        <w:rPr>
          <w:del w:id="351" w:author="Administrator" w:date="2011-03-31T20:49:00Z"/>
          <w:rFonts w:ascii="Times New Roman" w:hAnsi="Times New Roman" w:cs="Times New Roman"/>
          <w:i/>
          <w:iCs/>
          <w:sz w:val="24"/>
          <w:szCs w:val="24"/>
          <w:rPrChange w:id="352" w:author="Administrator" w:date="2011-03-31T20:45:00Z">
            <w:rPr>
              <w:del w:id="353" w:author="Administrator" w:date="2011-03-31T20:49:00Z"/>
              <w:rFonts w:ascii="Times New Roman" w:hAnsi="Times New Roman" w:cs="Times New Roman"/>
              <w:i/>
              <w:iCs/>
              <w:sz w:val="28"/>
              <w:szCs w:val="28"/>
            </w:rPr>
          </w:rPrChange>
        </w:rPr>
      </w:pPr>
    </w:p>
    <w:p w:rsidR="00000000" w:rsidRDefault="00B56598">
      <w:pPr>
        <w:rPr>
          <w:del w:id="354" w:author="Administrator" w:date="2011-03-31T20:49:00Z"/>
          <w:rFonts w:ascii="Times New Roman" w:hAnsi="Times New Roman" w:cs="Times New Roman"/>
          <w:i/>
          <w:iCs/>
          <w:sz w:val="24"/>
          <w:szCs w:val="24"/>
          <w:rPrChange w:id="355" w:author="Administrator" w:date="2011-03-31T20:45:00Z">
            <w:rPr>
              <w:del w:id="356" w:author="Administrator" w:date="2011-03-31T20:49:00Z"/>
              <w:rFonts w:ascii="Times New Roman" w:hAnsi="Times New Roman" w:cs="Times New Roman"/>
              <w:i/>
              <w:iCs/>
              <w:sz w:val="28"/>
              <w:szCs w:val="28"/>
            </w:rPr>
          </w:rPrChange>
        </w:rPr>
      </w:pPr>
      <w:del w:id="357" w:author="Administrator" w:date="2011-03-31T20:49:00Z">
        <w:r w:rsidRPr="00B56598">
          <w:rPr>
            <w:rFonts w:ascii="Times New Roman" w:hAnsi="Times New Roman" w:cs="Times New Roman"/>
            <w:i/>
            <w:iCs/>
            <w:sz w:val="24"/>
            <w:szCs w:val="24"/>
            <w:rPrChange w:id="358" w:author="Administrator" w:date="2011-03-31T20:45:00Z">
              <w:rPr>
                <w:rFonts w:ascii="Times New Roman" w:hAnsi="Times New Roman" w:cs="Times New Roman"/>
                <w:i/>
                <w:iCs/>
                <w:sz w:val="28"/>
                <w:szCs w:val="28"/>
              </w:rPr>
            </w:rPrChange>
          </w:rPr>
          <w:delText>&gt;&gt;alignment  1</w:delText>
        </w:r>
        <w:r w:rsidRPr="00B56598">
          <w:rPr>
            <w:rFonts w:ascii="Times New Roman" w:hAnsi="Times New Roman" w:cs="Times New Roman"/>
            <w:i/>
            <w:iCs/>
            <w:sz w:val="24"/>
            <w:szCs w:val="24"/>
            <w:rPrChange w:id="359" w:author="Administrator" w:date="2011-03-31T20:45:00Z">
              <w:rPr>
                <w:rFonts w:ascii="Times New Roman" w:hAnsi="Times New Roman" w:cs="Times New Roman"/>
                <w:i/>
                <w:iCs/>
                <w:sz w:val="28"/>
                <w:szCs w:val="28"/>
              </w:rPr>
            </w:rPrChange>
          </w:rPr>
          <w:cr/>
        </w:r>
      </w:del>
    </w:p>
    <w:p w:rsidR="00000000" w:rsidRDefault="00B56598">
      <w:pPr>
        <w:rPr>
          <w:del w:id="360" w:author="Administrator" w:date="2011-03-31T20:49:00Z"/>
          <w:rFonts w:ascii="Times New Roman" w:hAnsi="Times New Roman" w:cs="Times New Roman"/>
          <w:i/>
          <w:iCs/>
          <w:sz w:val="24"/>
          <w:szCs w:val="24"/>
          <w:rPrChange w:id="361" w:author="Administrator" w:date="2011-03-31T20:45:00Z">
            <w:rPr>
              <w:del w:id="362" w:author="Administrator" w:date="2011-03-31T20:49:00Z"/>
              <w:rFonts w:ascii="Times New Roman" w:hAnsi="Times New Roman" w:cs="Times New Roman"/>
              <w:i/>
              <w:iCs/>
              <w:sz w:val="28"/>
              <w:szCs w:val="28"/>
            </w:rPr>
          </w:rPrChange>
        </w:rPr>
      </w:pPr>
      <w:del w:id="363" w:author="Administrator" w:date="2011-03-31T20:49:00Z">
        <w:r w:rsidRPr="00B56598">
          <w:rPr>
            <w:rFonts w:ascii="Times New Roman" w:hAnsi="Times New Roman" w:cs="Times New Roman"/>
            <w:i/>
            <w:iCs/>
            <w:sz w:val="24"/>
            <w:szCs w:val="24"/>
            <w:rPrChange w:id="364" w:author="Administrator" w:date="2011-03-31T20:45:00Z">
              <w:rPr>
                <w:rFonts w:ascii="Times New Roman" w:hAnsi="Times New Roman" w:cs="Times New Roman"/>
                <w:i/>
                <w:iCs/>
                <w:sz w:val="28"/>
                <w:szCs w:val="28"/>
              </w:rPr>
            </w:rPrChange>
          </w:rPr>
          <w:delText>AGGAGCCGUGUGAAUUGAAAAUCUCAUGCACGGUUUUGAAUGAGAGAAAAAAUAA................UUUUUUUUUUUCGA.CUCuAAC</w:delText>
        </w:r>
        <w:r w:rsidRPr="00B56598">
          <w:rPr>
            <w:rFonts w:ascii="Times New Roman" w:hAnsi="Times New Roman" w:cs="Times New Roman"/>
            <w:i/>
            <w:iCs/>
            <w:sz w:val="24"/>
            <w:szCs w:val="24"/>
            <w:rPrChange w:id="365" w:author="Administrator" w:date="2011-03-31T20:45:00Z">
              <w:rPr>
                <w:rFonts w:ascii="Times New Roman" w:hAnsi="Times New Roman" w:cs="Times New Roman"/>
                <w:i/>
                <w:iCs/>
                <w:sz w:val="28"/>
                <w:szCs w:val="28"/>
              </w:rPr>
            </w:rPrChange>
          </w:rPr>
          <w:cr/>
        </w:r>
      </w:del>
    </w:p>
    <w:p w:rsidR="00000000" w:rsidRDefault="00B56598">
      <w:pPr>
        <w:rPr>
          <w:del w:id="366" w:author="Administrator" w:date="2011-03-31T20:49:00Z"/>
          <w:rFonts w:ascii="Times New Roman" w:hAnsi="Times New Roman" w:cs="Times New Roman"/>
          <w:i/>
          <w:iCs/>
          <w:sz w:val="24"/>
          <w:szCs w:val="24"/>
          <w:rPrChange w:id="367" w:author="Administrator" w:date="2011-03-31T20:45:00Z">
            <w:rPr>
              <w:del w:id="368" w:author="Administrator" w:date="2011-03-31T20:49:00Z"/>
              <w:rFonts w:ascii="Times New Roman" w:hAnsi="Times New Roman" w:cs="Times New Roman"/>
              <w:i/>
              <w:iCs/>
              <w:sz w:val="28"/>
              <w:szCs w:val="28"/>
            </w:rPr>
          </w:rPrChange>
        </w:rPr>
      </w:pPr>
      <w:del w:id="369" w:author="Administrator" w:date="2011-03-31T20:49:00Z">
        <w:r w:rsidRPr="00B56598">
          <w:rPr>
            <w:rFonts w:ascii="Times New Roman" w:hAnsi="Times New Roman" w:cs="Times New Roman"/>
            <w:i/>
            <w:iCs/>
            <w:sz w:val="24"/>
            <w:szCs w:val="24"/>
            <w:rPrChange w:id="370" w:author="Administrator" w:date="2011-03-31T20:45:00Z">
              <w:rPr>
                <w:rFonts w:ascii="Times New Roman" w:hAnsi="Times New Roman" w:cs="Times New Roman"/>
                <w:i/>
                <w:iCs/>
                <w:sz w:val="28"/>
                <w:szCs w:val="28"/>
              </w:rPr>
            </w:rPrChange>
          </w:rPr>
          <w:delText>GAAAGAAGUAUGCUUUGGAAGAAGCUUGUACAGUUUGGGAAGGGGUUUUGAUUGAu..............cAAAAGAAGAAUCUA.CUU.CAA</w:delText>
        </w:r>
        <w:r w:rsidRPr="00B56598">
          <w:rPr>
            <w:rFonts w:ascii="Times New Roman" w:hAnsi="Times New Roman" w:cs="Times New Roman"/>
            <w:i/>
            <w:iCs/>
            <w:sz w:val="24"/>
            <w:szCs w:val="24"/>
            <w:rPrChange w:id="371" w:author="Administrator" w:date="2011-03-31T20:45:00Z">
              <w:rPr>
                <w:rFonts w:ascii="Times New Roman" w:hAnsi="Times New Roman" w:cs="Times New Roman"/>
                <w:i/>
                <w:iCs/>
                <w:sz w:val="28"/>
                <w:szCs w:val="28"/>
              </w:rPr>
            </w:rPrChange>
          </w:rPr>
          <w:cr/>
        </w:r>
      </w:del>
    </w:p>
    <w:p w:rsidR="00000000" w:rsidRDefault="00B56598">
      <w:pPr>
        <w:rPr>
          <w:rFonts w:ascii="Times New Roman" w:hAnsi="Times New Roman" w:cs="Times New Roman"/>
          <w:i/>
          <w:iCs/>
          <w:sz w:val="24"/>
          <w:szCs w:val="24"/>
          <w:rPrChange w:id="372" w:author="Administrator" w:date="2011-03-31T20:45:00Z">
            <w:rPr>
              <w:rFonts w:ascii="Times New Roman" w:hAnsi="Times New Roman" w:cs="Times New Roman"/>
              <w:i/>
              <w:iCs/>
              <w:sz w:val="20"/>
              <w:szCs w:val="20"/>
            </w:rPr>
          </w:rPrChange>
        </w:rPr>
      </w:pPr>
      <w:del w:id="373" w:author="Administrator" w:date="2011-03-31T20:49:00Z">
        <w:r w:rsidRPr="00B56598">
          <w:rPr>
            <w:rFonts w:ascii="Times New Roman" w:hAnsi="Times New Roman" w:cs="Times New Roman"/>
            <w:i/>
            <w:iCs/>
            <w:sz w:val="24"/>
            <w:szCs w:val="24"/>
            <w:rPrChange w:id="374" w:author="Administrator" w:date="2011-03-31T20:45:00Z">
              <w:rPr>
                <w:rFonts w:ascii="Times New Roman" w:hAnsi="Times New Roman" w:cs="Times New Roman"/>
                <w:i/>
                <w:iCs/>
                <w:sz w:val="28"/>
                <w:szCs w:val="28"/>
              </w:rPr>
            </w:rPrChange>
          </w:rPr>
          <w:delText>&gt;&gt;alignment  2</w:delText>
        </w:r>
        <w:r w:rsidRPr="00B56598">
          <w:rPr>
            <w:rFonts w:ascii="Times New Roman" w:hAnsi="Times New Roman" w:cs="Times New Roman"/>
            <w:i/>
            <w:iCs/>
            <w:sz w:val="24"/>
            <w:szCs w:val="24"/>
            <w:rPrChange w:id="375" w:author="Administrator" w:date="2011-03-31T20:45:00Z">
              <w:rPr>
                <w:rFonts w:ascii="Times New Roman" w:hAnsi="Times New Roman" w:cs="Times New Roman"/>
                <w:i/>
                <w:iCs/>
                <w:sz w:val="28"/>
                <w:szCs w:val="28"/>
              </w:rPr>
            </w:rPrChange>
          </w:rPr>
          <w:cr/>
        </w:r>
      </w:del>
    </w:p>
    <w:p w:rsidR="006114A8" w:rsidRPr="00AE37B3" w:rsidDel="007F54DF" w:rsidRDefault="006114A8" w:rsidP="002C1317">
      <w:pPr>
        <w:rPr>
          <w:del w:id="376" w:author="Administrator" w:date="2011-03-31T20:35:00Z"/>
          <w:rFonts w:ascii="Times New Roman" w:hAnsi="Times New Roman" w:cs="Times New Roman"/>
          <w:sz w:val="28"/>
          <w:szCs w:val="28"/>
        </w:rPr>
      </w:pPr>
    </w:p>
    <w:p w:rsidR="00000000" w:rsidRDefault="00785103">
      <w:pPr>
        <w:rPr>
          <w:del w:id="377" w:author="Administrator" w:date="2011-03-31T20:50:00Z"/>
          <w:rFonts w:ascii="Times New Roman" w:hAnsi="Times New Roman" w:cs="Times New Roman"/>
          <w:sz w:val="28"/>
          <w:szCs w:val="28"/>
          <w:rPrChange w:id="378" w:author="Administrator" w:date="2011-03-31T20:35:00Z">
            <w:rPr>
              <w:del w:id="379" w:author="Administrator" w:date="2011-03-31T20:50:00Z"/>
            </w:rPr>
          </w:rPrChange>
        </w:rPr>
        <w:pPrChange w:id="380" w:author="Administrator" w:date="2011-03-31T20:35:00Z">
          <w:pPr>
            <w:pStyle w:val="ListParagraph"/>
            <w:ind w:left="1800"/>
          </w:pPr>
        </w:pPrChange>
      </w:pPr>
    </w:p>
    <w:p w:rsidR="00000000" w:rsidRDefault="00B56598">
      <w:pPr>
        <w:pStyle w:val="ListParagraph"/>
        <w:numPr>
          <w:ilvl w:val="0"/>
          <w:numId w:val="1"/>
        </w:numPr>
        <w:rPr>
          <w:rFonts w:ascii="Times New Roman" w:hAnsi="Times New Roman" w:cs="Times New Roman"/>
          <w:sz w:val="28"/>
          <w:szCs w:val="28"/>
          <w:rPrChange w:id="381" w:author="Administrator" w:date="2011-03-31T20:50:00Z">
            <w:rPr/>
          </w:rPrChange>
        </w:rPr>
        <w:pPrChange w:id="382" w:author="Administrator" w:date="2011-03-31T20:50:00Z">
          <w:pPr>
            <w:pStyle w:val="ListParagraph"/>
            <w:numPr>
              <w:numId w:val="11"/>
            </w:numPr>
            <w:ind w:left="360" w:hanging="360"/>
          </w:pPr>
        </w:pPrChange>
      </w:pPr>
      <w:commentRangeStart w:id="383"/>
      <w:r w:rsidRPr="00B56598">
        <w:rPr>
          <w:rFonts w:ascii="Times New Roman" w:hAnsi="Times New Roman" w:cs="Times New Roman"/>
          <w:sz w:val="28"/>
          <w:szCs w:val="28"/>
          <w:rPrChange w:id="384" w:author="Administrator" w:date="2011-03-31T20:50:00Z">
            <w:rPr>
              <w:sz w:val="16"/>
              <w:szCs w:val="16"/>
            </w:rPr>
          </w:rPrChange>
        </w:rPr>
        <w:t>Clear definition:</w:t>
      </w:r>
      <w:commentRangeEnd w:id="383"/>
      <w:r w:rsidR="00611BDA" w:rsidRPr="00AE37B3">
        <w:rPr>
          <w:rStyle w:val="CommentReference"/>
          <w:rFonts w:ascii="Times New Roman" w:hAnsi="Times New Roman" w:cs="Times New Roman"/>
        </w:rPr>
        <w:commentReference w:id="383"/>
      </w:r>
    </w:p>
    <w:p w:rsidR="001F6E98" w:rsidRPr="0077652B" w:rsidRDefault="00B56598" w:rsidP="004E2B9E">
      <w:pPr>
        <w:pStyle w:val="ListParagraph"/>
        <w:numPr>
          <w:ilvl w:val="0"/>
          <w:numId w:val="10"/>
        </w:numPr>
        <w:rPr>
          <w:rFonts w:ascii="Times New Roman" w:hAnsi="Times New Roman" w:cs="Times New Roman"/>
          <w:sz w:val="24"/>
          <w:szCs w:val="24"/>
          <w:rPrChange w:id="385" w:author="Administrator" w:date="2011-03-31T20:50:00Z">
            <w:rPr>
              <w:rFonts w:ascii="Times New Roman" w:hAnsi="Times New Roman" w:cs="Times New Roman"/>
              <w:sz w:val="28"/>
              <w:szCs w:val="28"/>
            </w:rPr>
          </w:rPrChange>
        </w:rPr>
      </w:pPr>
      <w:commentRangeStart w:id="386"/>
      <w:commentRangeStart w:id="387"/>
      <w:r w:rsidRPr="00B56598">
        <w:rPr>
          <w:rFonts w:ascii="Times New Roman" w:hAnsi="Times New Roman" w:cs="Times New Roman"/>
          <w:sz w:val="24"/>
          <w:szCs w:val="24"/>
          <w:rPrChange w:id="388" w:author="Administrator" w:date="2011-03-31T20:50:00Z">
            <w:rPr>
              <w:rFonts w:ascii="Times New Roman" w:hAnsi="Times New Roman" w:cs="Times New Roman"/>
              <w:sz w:val="28"/>
              <w:szCs w:val="28"/>
            </w:rPr>
          </w:rPrChange>
        </w:rPr>
        <w:t xml:space="preserve"> Page 1: Most current </w:t>
      </w:r>
      <w:proofErr w:type="spellStart"/>
      <w:r w:rsidRPr="00B56598">
        <w:rPr>
          <w:rFonts w:ascii="Times New Roman" w:hAnsi="Times New Roman" w:cs="Times New Roman"/>
          <w:sz w:val="24"/>
          <w:szCs w:val="24"/>
          <w:rPrChange w:id="389" w:author="Administrator" w:date="2011-03-31T20:50:00Z">
            <w:rPr>
              <w:rFonts w:ascii="Times New Roman" w:hAnsi="Times New Roman" w:cs="Times New Roman"/>
              <w:sz w:val="28"/>
              <w:szCs w:val="28"/>
            </w:rPr>
          </w:rPrChange>
        </w:rPr>
        <w:t>algotithms</w:t>
      </w:r>
      <w:proofErr w:type="spellEnd"/>
      <w:r w:rsidRPr="00B56598">
        <w:rPr>
          <w:rFonts w:ascii="Times New Roman" w:hAnsi="Times New Roman" w:cs="Times New Roman"/>
          <w:sz w:val="24"/>
          <w:szCs w:val="24"/>
          <w:rPrChange w:id="390" w:author="Administrator" w:date="2011-03-31T20:50:00Z">
            <w:rPr>
              <w:rFonts w:ascii="Times New Roman" w:hAnsi="Times New Roman" w:cs="Times New Roman"/>
              <w:sz w:val="28"/>
              <w:szCs w:val="28"/>
            </w:rPr>
          </w:rPrChange>
        </w:rPr>
        <w:t xml:space="preserve"> ... : needs reference </w:t>
      </w:r>
      <w:ins w:id="391" w:author="Administrator" w:date="2011-03-31T20:55:00Z">
        <w:r w:rsidR="0077652B">
          <w:rPr>
            <w:rFonts w:ascii="Times New Roman" w:hAnsi="Times New Roman" w:cs="Times New Roman" w:hint="eastAsia"/>
            <w:sz w:val="24"/>
            <w:szCs w:val="24"/>
          </w:rPr>
          <w:t xml:space="preserve">-&gt;We </w:t>
        </w:r>
        <w:r w:rsidR="0077652B">
          <w:rPr>
            <w:rFonts w:ascii="Times New Roman" w:hAnsi="Times New Roman" w:cs="Times New Roman"/>
            <w:sz w:val="24"/>
            <w:szCs w:val="24"/>
          </w:rPr>
          <w:t>delete</w:t>
        </w:r>
        <w:r w:rsidR="0077652B">
          <w:rPr>
            <w:rFonts w:ascii="Times New Roman" w:hAnsi="Times New Roman" w:cs="Times New Roman" w:hint="eastAsia"/>
            <w:sz w:val="24"/>
            <w:szCs w:val="24"/>
          </w:rPr>
          <w:t xml:space="preserve"> </w:t>
        </w:r>
        <w:r w:rsidR="0077652B">
          <w:rPr>
            <w:rFonts w:ascii="Times New Roman" w:hAnsi="Times New Roman" w:cs="Times New Roman"/>
            <w:sz w:val="24"/>
            <w:szCs w:val="24"/>
          </w:rPr>
          <w:t>the</w:t>
        </w:r>
        <w:r w:rsidR="0077652B">
          <w:rPr>
            <w:rFonts w:ascii="Times New Roman" w:hAnsi="Times New Roman" w:cs="Times New Roman" w:hint="eastAsia"/>
            <w:sz w:val="24"/>
            <w:szCs w:val="24"/>
          </w:rPr>
          <w:t xml:space="preserve"> phrase</w:t>
        </w:r>
      </w:ins>
      <w:del w:id="392" w:author="Administrator" w:date="2011-03-31T20:55:00Z">
        <w:r w:rsidRPr="00B56598">
          <w:rPr>
            <w:rFonts w:ascii="Times New Roman" w:hAnsi="Times New Roman" w:cs="Times New Roman"/>
            <w:sz w:val="24"/>
            <w:szCs w:val="24"/>
            <w:rPrChange w:id="393" w:author="Administrator" w:date="2011-03-31T20:50:00Z">
              <w:rPr>
                <w:rFonts w:ascii="Times New Roman" w:hAnsi="Times New Roman" w:cs="Times New Roman"/>
                <w:sz w:val="28"/>
                <w:szCs w:val="28"/>
              </w:rPr>
            </w:rPrChange>
          </w:rPr>
          <w:delText xml:space="preserve"> </w:delText>
        </w:r>
      </w:del>
    </w:p>
    <w:p w:rsidR="004E2B9E" w:rsidRPr="00785103" w:rsidDel="0077652B" w:rsidRDefault="00B56598" w:rsidP="00785103">
      <w:pPr>
        <w:pStyle w:val="ListParagraph"/>
        <w:numPr>
          <w:ilvl w:val="0"/>
          <w:numId w:val="10"/>
        </w:numPr>
        <w:rPr>
          <w:del w:id="394" w:author="Administrator" w:date="2011-03-31T20:55:00Z"/>
          <w:rFonts w:ascii="Times New Roman" w:hAnsi="Times New Roman" w:cs="Times New Roman"/>
          <w:sz w:val="24"/>
          <w:szCs w:val="24"/>
          <w:rPrChange w:id="395" w:author="Administrator" w:date="2011-03-31T22:10:00Z">
            <w:rPr>
              <w:del w:id="396" w:author="Administrator" w:date="2011-03-31T20:55:00Z"/>
              <w:rFonts w:ascii="Times New Roman" w:hAnsi="Times New Roman" w:cs="Times New Roman"/>
              <w:sz w:val="28"/>
              <w:szCs w:val="28"/>
            </w:rPr>
          </w:rPrChange>
        </w:rPr>
      </w:pPr>
      <w:r w:rsidRPr="00B56598">
        <w:rPr>
          <w:rFonts w:ascii="Times New Roman" w:hAnsi="Times New Roman" w:cs="Times New Roman"/>
          <w:sz w:val="24"/>
          <w:szCs w:val="24"/>
          <w:rPrChange w:id="397" w:author="Administrator" w:date="2011-03-31T20:50:00Z">
            <w:rPr>
              <w:rFonts w:ascii="Times New Roman" w:hAnsi="Times New Roman" w:cs="Times New Roman"/>
              <w:sz w:val="28"/>
              <w:szCs w:val="28"/>
            </w:rPr>
          </w:rPrChange>
        </w:rPr>
        <w:t xml:space="preserve">page 2: Numerous algorithms: </w:t>
      </w:r>
      <w:del w:id="398" w:author="Administrator" w:date="2011-03-31T20:55:00Z">
        <w:r w:rsidRPr="00B56598">
          <w:rPr>
            <w:rFonts w:ascii="Times New Roman" w:hAnsi="Times New Roman" w:cs="Times New Roman"/>
            <w:sz w:val="24"/>
            <w:szCs w:val="24"/>
            <w:rPrChange w:id="399" w:author="Administrator" w:date="2011-03-31T20:50:00Z">
              <w:rPr>
                <w:rFonts w:ascii="Times New Roman" w:hAnsi="Times New Roman" w:cs="Times New Roman"/>
                <w:sz w:val="28"/>
                <w:szCs w:val="28"/>
              </w:rPr>
            </w:rPrChange>
          </w:rPr>
          <w:delText>dito</w:delText>
        </w:r>
      </w:del>
      <w:ins w:id="400" w:author="Administrator" w:date="2011-03-31T20:55:00Z">
        <w:r w:rsidR="0077652B">
          <w:rPr>
            <w:rFonts w:ascii="Times New Roman" w:hAnsi="Times New Roman" w:cs="Times New Roman"/>
            <w:sz w:val="24"/>
            <w:szCs w:val="24"/>
          </w:rPr>
          <w:t>ditto</w:t>
        </w:r>
        <w:r w:rsidR="0077652B">
          <w:rPr>
            <w:rFonts w:ascii="Times New Roman" w:hAnsi="Times New Roman" w:cs="Times New Roman" w:hint="eastAsia"/>
            <w:sz w:val="24"/>
            <w:szCs w:val="24"/>
          </w:rPr>
          <w:t xml:space="preserve"> -&gt;We </w:t>
        </w:r>
        <w:r w:rsidR="0077652B">
          <w:rPr>
            <w:rFonts w:ascii="Times New Roman" w:hAnsi="Times New Roman" w:cs="Times New Roman"/>
            <w:sz w:val="24"/>
            <w:szCs w:val="24"/>
          </w:rPr>
          <w:t>delete</w:t>
        </w:r>
        <w:r w:rsidR="0077652B">
          <w:rPr>
            <w:rFonts w:ascii="Times New Roman" w:hAnsi="Times New Roman" w:cs="Times New Roman" w:hint="eastAsia"/>
            <w:sz w:val="24"/>
            <w:szCs w:val="24"/>
          </w:rPr>
          <w:t xml:space="preserve"> </w:t>
        </w:r>
        <w:r w:rsidR="0077652B">
          <w:rPr>
            <w:rFonts w:ascii="Times New Roman" w:hAnsi="Times New Roman" w:cs="Times New Roman"/>
            <w:sz w:val="24"/>
            <w:szCs w:val="24"/>
          </w:rPr>
          <w:t>the</w:t>
        </w:r>
        <w:r w:rsidR="0077652B">
          <w:rPr>
            <w:rFonts w:ascii="Times New Roman" w:hAnsi="Times New Roman" w:cs="Times New Roman" w:hint="eastAsia"/>
            <w:sz w:val="24"/>
            <w:szCs w:val="24"/>
          </w:rPr>
          <w:t xml:space="preserve"> phrase</w:t>
        </w:r>
      </w:ins>
      <w:del w:id="401" w:author="Administrator" w:date="2011-03-31T20:55:00Z">
        <w:r w:rsidRPr="00785103">
          <w:rPr>
            <w:rFonts w:ascii="Times New Roman" w:hAnsi="Times New Roman" w:cs="Times New Roman"/>
            <w:sz w:val="24"/>
            <w:szCs w:val="24"/>
            <w:rPrChange w:id="402" w:author="Administrator" w:date="2011-03-31T22:10:00Z">
              <w:rPr>
                <w:rFonts w:ascii="Times New Roman" w:hAnsi="Times New Roman" w:cs="Times New Roman"/>
                <w:sz w:val="28"/>
                <w:szCs w:val="28"/>
              </w:rPr>
            </w:rPrChange>
          </w:rPr>
          <w:br/>
        </w:r>
      </w:del>
      <w:del w:id="403" w:author="Administrator" w:date="2011-03-31T22:10:00Z">
        <w:r w:rsidRPr="00785103" w:rsidDel="00785103">
          <w:rPr>
            <w:rFonts w:ascii="Times New Roman" w:hAnsi="Times New Roman" w:cs="Times New Roman"/>
            <w:sz w:val="24"/>
            <w:szCs w:val="24"/>
            <w:rPrChange w:id="404" w:author="Administrator" w:date="2011-03-31T22:10:00Z">
              <w:rPr>
                <w:rFonts w:ascii="Times New Roman" w:hAnsi="Times New Roman" w:cs="Times New Roman"/>
                <w:sz w:val="28"/>
                <w:szCs w:val="28"/>
              </w:rPr>
            </w:rPrChange>
          </w:rPr>
          <w:delText xml:space="preserve"> </w:delText>
        </w:r>
      </w:del>
      <w:r w:rsidRPr="00785103">
        <w:rPr>
          <w:rFonts w:ascii="Times New Roman" w:hAnsi="Times New Roman" w:cs="Times New Roman"/>
          <w:sz w:val="24"/>
          <w:szCs w:val="24"/>
          <w:rPrChange w:id="405" w:author="Administrator" w:date="2011-03-31T22:10:00Z">
            <w:rPr>
              <w:rFonts w:ascii="Times New Roman" w:hAnsi="Times New Roman" w:cs="Times New Roman"/>
              <w:sz w:val="28"/>
              <w:szCs w:val="28"/>
            </w:rPr>
          </w:rPrChange>
        </w:rPr>
        <w:t xml:space="preserve">The discussion of </w:t>
      </w:r>
      <w:proofErr w:type="spellStart"/>
      <w:r w:rsidRPr="00785103">
        <w:rPr>
          <w:rFonts w:ascii="Times New Roman" w:hAnsi="Times New Roman" w:cs="Times New Roman"/>
          <w:sz w:val="24"/>
          <w:szCs w:val="24"/>
          <w:rPrChange w:id="406" w:author="Administrator" w:date="2011-03-31T22:10:00Z">
            <w:rPr>
              <w:rFonts w:ascii="Times New Roman" w:hAnsi="Times New Roman" w:cs="Times New Roman"/>
              <w:sz w:val="28"/>
              <w:szCs w:val="28"/>
            </w:rPr>
          </w:rPrChange>
        </w:rPr>
        <w:t>Sankoff</w:t>
      </w:r>
      <w:proofErr w:type="spellEnd"/>
      <w:r w:rsidRPr="00785103">
        <w:rPr>
          <w:rFonts w:ascii="Times New Roman" w:hAnsi="Times New Roman" w:cs="Times New Roman"/>
          <w:sz w:val="24"/>
          <w:szCs w:val="24"/>
          <w:rPrChange w:id="407" w:author="Administrator" w:date="2011-03-31T22:10:00Z">
            <w:rPr>
              <w:rFonts w:ascii="Times New Roman" w:hAnsi="Times New Roman" w:cs="Times New Roman"/>
              <w:sz w:val="28"/>
              <w:szCs w:val="28"/>
            </w:rPr>
          </w:rPrChange>
        </w:rPr>
        <w:t xml:space="preserve">-like algorithms stops 2006. Clearly there are significant more recent </w:t>
      </w:r>
      <w:proofErr w:type="spellStart"/>
      <w:r w:rsidRPr="00785103">
        <w:rPr>
          <w:rFonts w:ascii="Times New Roman" w:hAnsi="Times New Roman" w:cs="Times New Roman"/>
          <w:sz w:val="24"/>
          <w:szCs w:val="24"/>
          <w:rPrChange w:id="408" w:author="Administrator" w:date="2011-03-31T22:10:00Z">
            <w:rPr>
              <w:rFonts w:ascii="Times New Roman" w:hAnsi="Times New Roman" w:cs="Times New Roman"/>
              <w:sz w:val="28"/>
              <w:szCs w:val="28"/>
            </w:rPr>
          </w:rPrChange>
        </w:rPr>
        <w:t>Sankoff</w:t>
      </w:r>
      <w:proofErr w:type="spellEnd"/>
      <w:r w:rsidRPr="00785103">
        <w:rPr>
          <w:rFonts w:ascii="Times New Roman" w:hAnsi="Times New Roman" w:cs="Times New Roman"/>
          <w:sz w:val="24"/>
          <w:szCs w:val="24"/>
          <w:rPrChange w:id="409" w:author="Administrator" w:date="2011-03-31T22:10:00Z">
            <w:rPr>
              <w:rFonts w:ascii="Times New Roman" w:hAnsi="Times New Roman" w:cs="Times New Roman"/>
              <w:sz w:val="28"/>
              <w:szCs w:val="28"/>
            </w:rPr>
          </w:rPrChange>
        </w:rPr>
        <w:t>-like methods that need to be mentioned and compared with the presented approach.</w:t>
      </w:r>
      <w:ins w:id="410" w:author="Administrator" w:date="2011-03-31T20:55:00Z">
        <w:r w:rsidR="0077652B" w:rsidRPr="00785103">
          <w:rPr>
            <w:rFonts w:ascii="Times New Roman" w:hAnsi="Times New Roman" w:cs="Times New Roman" w:hint="eastAsia"/>
            <w:sz w:val="24"/>
            <w:szCs w:val="24"/>
            <w:rPrChange w:id="411" w:author="Administrator" w:date="2011-03-31T22:10:00Z">
              <w:rPr>
                <w:rFonts w:hint="eastAsia"/>
              </w:rPr>
            </w:rPrChange>
          </w:rPr>
          <w:t xml:space="preserve"> -&gt;</w:t>
        </w:r>
      </w:ins>
      <w:ins w:id="412" w:author="Administrator" w:date="2011-03-31T20:56:00Z">
        <w:r w:rsidR="0077652B" w:rsidRPr="00785103">
          <w:rPr>
            <w:rFonts w:ascii="Times New Roman" w:hAnsi="Times New Roman" w:cs="Times New Roman" w:hint="eastAsia"/>
            <w:sz w:val="24"/>
            <w:szCs w:val="24"/>
            <w:rPrChange w:id="413" w:author="Administrator" w:date="2011-03-31T22:10:00Z">
              <w:rPr>
                <w:rFonts w:hint="eastAsia"/>
              </w:rPr>
            </w:rPrChange>
          </w:rPr>
          <w:t>We a</w:t>
        </w:r>
      </w:ins>
      <w:ins w:id="414" w:author="Administrator" w:date="2011-03-31T20:55:00Z">
        <w:r w:rsidR="0077652B" w:rsidRPr="00785103">
          <w:rPr>
            <w:rFonts w:ascii="Times New Roman" w:hAnsi="Times New Roman" w:cs="Times New Roman" w:hint="eastAsia"/>
            <w:sz w:val="24"/>
            <w:szCs w:val="24"/>
            <w:rPrChange w:id="415" w:author="Administrator" w:date="2011-03-31T22:10:00Z">
              <w:rPr>
                <w:rFonts w:hint="eastAsia"/>
              </w:rPr>
            </w:rPrChange>
          </w:rPr>
          <w:t>dd the citation</w:t>
        </w:r>
      </w:ins>
      <w:ins w:id="416" w:author="Administrator" w:date="2011-03-31T20:56:00Z">
        <w:r w:rsidR="0077652B" w:rsidRPr="00785103">
          <w:rPr>
            <w:rFonts w:ascii="Times New Roman" w:hAnsi="Times New Roman" w:cs="Times New Roman" w:hint="eastAsia"/>
            <w:sz w:val="24"/>
            <w:szCs w:val="24"/>
            <w:rPrChange w:id="417" w:author="Administrator" w:date="2011-03-31T22:10:00Z">
              <w:rPr>
                <w:rFonts w:hint="eastAsia"/>
              </w:rPr>
            </w:rPrChange>
          </w:rPr>
          <w:t xml:space="preserve">s of extant </w:t>
        </w:r>
        <w:proofErr w:type="spellStart"/>
        <w:r w:rsidR="0077652B" w:rsidRPr="00785103">
          <w:rPr>
            <w:rFonts w:ascii="Times New Roman" w:hAnsi="Times New Roman" w:cs="Times New Roman" w:hint="eastAsia"/>
            <w:sz w:val="24"/>
            <w:szCs w:val="24"/>
            <w:rPrChange w:id="418" w:author="Administrator" w:date="2011-03-31T22:10:00Z">
              <w:rPr>
                <w:rFonts w:hint="eastAsia"/>
              </w:rPr>
            </w:rPrChange>
          </w:rPr>
          <w:t>algorithms.</w:t>
        </w:r>
      </w:ins>
    </w:p>
    <w:p w:rsidR="004E2B9E" w:rsidRPr="0077652B" w:rsidRDefault="00B56598" w:rsidP="004E2B9E">
      <w:pPr>
        <w:pStyle w:val="ListParagraph"/>
        <w:numPr>
          <w:ilvl w:val="0"/>
          <w:numId w:val="10"/>
        </w:numPr>
        <w:rPr>
          <w:rFonts w:ascii="Times New Roman" w:hAnsi="Times New Roman" w:cs="Times New Roman"/>
          <w:sz w:val="24"/>
          <w:szCs w:val="24"/>
          <w:rPrChange w:id="419" w:author="Administrator" w:date="2011-03-31T20:50:00Z">
            <w:rPr>
              <w:rFonts w:ascii="Times New Roman" w:hAnsi="Times New Roman" w:cs="Times New Roman"/>
              <w:sz w:val="28"/>
              <w:szCs w:val="28"/>
            </w:rPr>
          </w:rPrChange>
        </w:rPr>
      </w:pPr>
      <w:proofErr w:type="gramStart"/>
      <w:r w:rsidRPr="00B56598">
        <w:rPr>
          <w:rFonts w:ascii="Times New Roman" w:hAnsi="Times New Roman" w:cs="Times New Roman"/>
          <w:sz w:val="24"/>
          <w:szCs w:val="24"/>
          <w:rPrChange w:id="420" w:author="Administrator" w:date="2011-03-31T20:55:00Z">
            <w:rPr>
              <w:rFonts w:ascii="Times New Roman" w:hAnsi="Times New Roman" w:cs="Times New Roman"/>
              <w:sz w:val="28"/>
              <w:szCs w:val="28"/>
            </w:rPr>
          </w:rPrChange>
        </w:rPr>
        <w:t>page</w:t>
      </w:r>
      <w:proofErr w:type="spellEnd"/>
      <w:proofErr w:type="gramEnd"/>
      <w:r w:rsidRPr="00B56598">
        <w:rPr>
          <w:rFonts w:ascii="Times New Roman" w:hAnsi="Times New Roman" w:cs="Times New Roman"/>
          <w:sz w:val="24"/>
          <w:szCs w:val="24"/>
          <w:rPrChange w:id="421" w:author="Administrator" w:date="2011-03-31T20:55:00Z">
            <w:rPr>
              <w:rFonts w:ascii="Times New Roman" w:hAnsi="Times New Roman" w:cs="Times New Roman"/>
              <w:sz w:val="28"/>
              <w:szCs w:val="28"/>
            </w:rPr>
          </w:rPrChange>
        </w:rPr>
        <w:t xml:space="preserve"> 2: right column. Define t for completeness.</w:t>
      </w:r>
      <w:ins w:id="422" w:author="Administrator" w:date="2011-03-31T20:56:00Z">
        <w:r w:rsidR="0077652B" w:rsidRPr="0077652B">
          <w:rPr>
            <w:rFonts w:ascii="Times New Roman" w:hAnsi="Times New Roman" w:cs="Times New Roman" w:hint="eastAsia"/>
            <w:sz w:val="24"/>
            <w:szCs w:val="24"/>
          </w:rPr>
          <w:t xml:space="preserve"> -&gt;</w:t>
        </w:r>
        <w:r w:rsidR="0077652B">
          <w:rPr>
            <w:rFonts w:ascii="Times New Roman" w:hAnsi="Times New Roman" w:cs="Times New Roman" w:hint="eastAsia"/>
            <w:sz w:val="24"/>
            <w:szCs w:val="24"/>
          </w:rPr>
          <w:t xml:space="preserve">We </w:t>
        </w:r>
      </w:ins>
      <w:ins w:id="423" w:author="Administrator" w:date="2011-03-31T20:57:00Z">
        <w:r w:rsidR="0077652B">
          <w:rPr>
            <w:rFonts w:ascii="Times New Roman" w:hAnsi="Times New Roman" w:cs="Times New Roman" w:hint="eastAsia"/>
            <w:sz w:val="24"/>
            <w:szCs w:val="24"/>
          </w:rPr>
          <w:t xml:space="preserve">add the </w:t>
        </w:r>
      </w:ins>
      <w:ins w:id="424" w:author="Administrator" w:date="2011-03-31T20:56:00Z">
        <w:r w:rsidR="0077652B">
          <w:rPr>
            <w:rFonts w:ascii="Times New Roman" w:hAnsi="Times New Roman" w:cs="Times New Roman" w:hint="eastAsia"/>
            <w:sz w:val="24"/>
            <w:szCs w:val="24"/>
          </w:rPr>
          <w:t>definit</w:t>
        </w:r>
      </w:ins>
      <w:ins w:id="425" w:author="Administrator" w:date="2011-03-31T20:57:00Z">
        <w:r w:rsidR="0077652B">
          <w:rPr>
            <w:rFonts w:ascii="Times New Roman" w:hAnsi="Times New Roman" w:cs="Times New Roman" w:hint="eastAsia"/>
            <w:sz w:val="24"/>
            <w:szCs w:val="24"/>
          </w:rPr>
          <w:t>ion.</w:t>
        </w:r>
      </w:ins>
    </w:p>
    <w:p w:rsidR="004E2B9E" w:rsidRPr="0077652B" w:rsidRDefault="00B56598" w:rsidP="004E2B9E">
      <w:pPr>
        <w:pStyle w:val="ListParagraph"/>
        <w:numPr>
          <w:ilvl w:val="0"/>
          <w:numId w:val="10"/>
        </w:numPr>
        <w:rPr>
          <w:rFonts w:ascii="Times New Roman" w:hAnsi="Times New Roman" w:cs="Times New Roman"/>
          <w:sz w:val="24"/>
          <w:szCs w:val="24"/>
          <w:rPrChange w:id="426"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27" w:author="Administrator" w:date="2011-03-31T20:50:00Z">
            <w:rPr>
              <w:rFonts w:ascii="Times New Roman" w:hAnsi="Times New Roman" w:cs="Times New Roman"/>
              <w:sz w:val="28"/>
              <w:szCs w:val="28"/>
            </w:rPr>
          </w:rPrChange>
        </w:rPr>
        <w:t xml:space="preserve">The reference to </w:t>
      </w:r>
      <w:proofErr w:type="spellStart"/>
      <w:r w:rsidRPr="00B56598">
        <w:rPr>
          <w:rFonts w:ascii="Times New Roman" w:hAnsi="Times New Roman" w:cs="Times New Roman"/>
          <w:sz w:val="24"/>
          <w:szCs w:val="24"/>
          <w:rPrChange w:id="428" w:author="Administrator" w:date="2011-03-31T20:50:00Z">
            <w:rPr>
              <w:rFonts w:ascii="Times New Roman" w:hAnsi="Times New Roman" w:cs="Times New Roman"/>
              <w:sz w:val="28"/>
              <w:szCs w:val="28"/>
            </w:rPr>
          </w:rPrChange>
        </w:rPr>
        <w:t>RNAalifold</w:t>
      </w:r>
      <w:proofErr w:type="spellEnd"/>
      <w:r w:rsidRPr="00B56598">
        <w:rPr>
          <w:rFonts w:ascii="Times New Roman" w:hAnsi="Times New Roman" w:cs="Times New Roman"/>
          <w:sz w:val="24"/>
          <w:szCs w:val="24"/>
          <w:rPrChange w:id="429" w:author="Administrator" w:date="2011-03-31T20:50:00Z">
            <w:rPr>
              <w:rFonts w:ascii="Times New Roman" w:hAnsi="Times New Roman" w:cs="Times New Roman"/>
              <w:sz w:val="28"/>
              <w:szCs w:val="28"/>
            </w:rPr>
          </w:rPrChange>
        </w:rPr>
        <w:t xml:space="preserve"> is old.</w:t>
      </w:r>
      <w:ins w:id="430" w:author="Administrator" w:date="2011-03-31T20:56:00Z">
        <w:r w:rsidR="0077652B" w:rsidRPr="0077652B">
          <w:rPr>
            <w:rFonts w:ascii="Times New Roman" w:hAnsi="Times New Roman" w:cs="Times New Roman" w:hint="eastAsia"/>
            <w:sz w:val="24"/>
            <w:szCs w:val="24"/>
          </w:rPr>
          <w:t xml:space="preserve"> -&gt;</w:t>
        </w:r>
        <w:r w:rsidR="0077652B">
          <w:rPr>
            <w:rFonts w:ascii="Times New Roman" w:hAnsi="Times New Roman" w:cs="Times New Roman" w:hint="eastAsia"/>
            <w:sz w:val="24"/>
            <w:szCs w:val="24"/>
          </w:rPr>
          <w:t>We a</w:t>
        </w:r>
        <w:r w:rsidR="0077652B" w:rsidRPr="0077652B">
          <w:rPr>
            <w:rFonts w:ascii="Times New Roman" w:hAnsi="Times New Roman" w:cs="Times New Roman" w:hint="eastAsia"/>
            <w:sz w:val="24"/>
            <w:szCs w:val="24"/>
          </w:rPr>
          <w:t xml:space="preserve">dd </w:t>
        </w:r>
        <w:proofErr w:type="gramStart"/>
        <w:r w:rsidR="0077652B" w:rsidRPr="0077652B">
          <w:rPr>
            <w:rFonts w:ascii="Times New Roman" w:hAnsi="Times New Roman" w:cs="Times New Roman" w:hint="eastAsia"/>
            <w:sz w:val="24"/>
            <w:szCs w:val="24"/>
          </w:rPr>
          <w:t xml:space="preserve">the </w:t>
        </w:r>
        <w:proofErr w:type="spellStart"/>
        <w:r w:rsidR="0077652B" w:rsidRPr="0077652B">
          <w:rPr>
            <w:rFonts w:ascii="Times New Roman" w:hAnsi="Times New Roman" w:cs="Times New Roman" w:hint="eastAsia"/>
            <w:sz w:val="24"/>
            <w:szCs w:val="24"/>
          </w:rPr>
          <w:t>lastest</w:t>
        </w:r>
        <w:proofErr w:type="spellEnd"/>
        <w:proofErr w:type="gramEnd"/>
        <w:r w:rsidR="0077652B" w:rsidRPr="0077652B">
          <w:rPr>
            <w:rFonts w:ascii="Times New Roman" w:hAnsi="Times New Roman" w:cs="Times New Roman" w:hint="eastAsia"/>
            <w:sz w:val="24"/>
            <w:szCs w:val="24"/>
          </w:rPr>
          <w:t xml:space="preserve"> citation</w:t>
        </w:r>
      </w:ins>
      <w:ins w:id="431" w:author="Administrator" w:date="2011-03-31T20:57:00Z">
        <w:r w:rsidR="0077652B">
          <w:rPr>
            <w:rFonts w:ascii="Times New Roman" w:hAnsi="Times New Roman" w:cs="Times New Roman" w:hint="eastAsia"/>
            <w:sz w:val="24"/>
            <w:szCs w:val="24"/>
          </w:rPr>
          <w:t>.</w:t>
        </w:r>
      </w:ins>
    </w:p>
    <w:p w:rsidR="004E2B9E" w:rsidRPr="0077652B" w:rsidRDefault="00B56598" w:rsidP="0077652B">
      <w:pPr>
        <w:pStyle w:val="ListParagraph"/>
        <w:numPr>
          <w:ilvl w:val="0"/>
          <w:numId w:val="10"/>
        </w:numPr>
        <w:rPr>
          <w:rFonts w:ascii="Times New Roman" w:hAnsi="Times New Roman" w:cs="Times New Roman"/>
          <w:sz w:val="24"/>
          <w:szCs w:val="24"/>
          <w:rPrChange w:id="432" w:author="Administrator" w:date="2011-03-31T20:57:00Z">
            <w:rPr>
              <w:rFonts w:ascii="Times New Roman" w:hAnsi="Times New Roman" w:cs="Times New Roman"/>
              <w:sz w:val="28"/>
              <w:szCs w:val="28"/>
            </w:rPr>
          </w:rPrChange>
        </w:rPr>
      </w:pPr>
      <w:r w:rsidRPr="00B56598">
        <w:rPr>
          <w:rFonts w:ascii="Times New Roman" w:hAnsi="Times New Roman" w:cs="Times New Roman"/>
          <w:sz w:val="24"/>
          <w:szCs w:val="24"/>
          <w:rPrChange w:id="433" w:author="Administrator" w:date="2011-03-31T20:50:00Z">
            <w:rPr>
              <w:rFonts w:ascii="Times New Roman" w:hAnsi="Times New Roman" w:cs="Times New Roman"/>
              <w:sz w:val="28"/>
              <w:szCs w:val="28"/>
            </w:rPr>
          </w:rPrChange>
        </w:rPr>
        <w:t> page 3:  In this discrete setting, the mean ... please define</w:t>
      </w:r>
      <w:ins w:id="434" w:author="Administrator" w:date="2011-03-31T20:57:00Z">
        <w:r w:rsidR="0077652B">
          <w:rPr>
            <w:rFonts w:ascii="Times New Roman" w:hAnsi="Times New Roman" w:cs="Times New Roman" w:hint="eastAsia"/>
            <w:sz w:val="24"/>
            <w:szCs w:val="24"/>
          </w:rPr>
          <w:t xml:space="preserve">-&gt;We </w:t>
        </w:r>
        <w:r w:rsidR="0077652B">
          <w:rPr>
            <w:rFonts w:ascii="Times New Roman" w:hAnsi="Times New Roman" w:cs="Times New Roman"/>
            <w:sz w:val="24"/>
            <w:szCs w:val="24"/>
          </w:rPr>
          <w:t>el</w:t>
        </w:r>
      </w:ins>
      <w:ins w:id="435" w:author="Administrator" w:date="2011-03-31T22:09:00Z">
        <w:r w:rsidR="00372AE3">
          <w:rPr>
            <w:rFonts w:ascii="Times New Roman" w:hAnsi="Times New Roman" w:cs="Times New Roman" w:hint="eastAsia"/>
            <w:sz w:val="24"/>
            <w:szCs w:val="24"/>
          </w:rPr>
          <w:t>aborate on it</w:t>
        </w:r>
      </w:ins>
      <w:ins w:id="436" w:author="Administrator" w:date="2011-03-31T20:57:00Z">
        <w:r w:rsidR="0077652B">
          <w:rPr>
            <w:rFonts w:ascii="Times New Roman" w:hAnsi="Times New Roman" w:cs="Times New Roman" w:hint="eastAsia"/>
            <w:sz w:val="24"/>
            <w:szCs w:val="24"/>
          </w:rPr>
          <w:t xml:space="preserve"> </w:t>
        </w:r>
      </w:ins>
    </w:p>
    <w:p w:rsidR="004E2B9E" w:rsidRPr="0077652B" w:rsidRDefault="00B56598" w:rsidP="0077652B">
      <w:pPr>
        <w:pStyle w:val="ListParagraph"/>
        <w:numPr>
          <w:ilvl w:val="0"/>
          <w:numId w:val="10"/>
        </w:numPr>
        <w:rPr>
          <w:rFonts w:ascii="Times New Roman" w:hAnsi="Times New Roman" w:cs="Times New Roman"/>
          <w:sz w:val="24"/>
          <w:szCs w:val="24"/>
          <w:rPrChange w:id="437" w:author="Administrator" w:date="2011-03-31T20:57:00Z">
            <w:rPr>
              <w:rFonts w:ascii="Times New Roman" w:hAnsi="Times New Roman" w:cs="Times New Roman"/>
              <w:sz w:val="28"/>
              <w:szCs w:val="28"/>
            </w:rPr>
          </w:rPrChange>
        </w:rPr>
      </w:pPr>
      <w:r w:rsidRPr="00B56598">
        <w:rPr>
          <w:rFonts w:ascii="Times New Roman" w:hAnsi="Times New Roman" w:cs="Times New Roman"/>
          <w:sz w:val="24"/>
          <w:szCs w:val="24"/>
          <w:rPrChange w:id="438" w:author="Administrator" w:date="2011-03-31T20:50:00Z">
            <w:rPr>
              <w:rFonts w:ascii="Times New Roman" w:hAnsi="Times New Roman" w:cs="Times New Roman"/>
              <w:sz w:val="28"/>
              <w:szCs w:val="28"/>
            </w:rPr>
          </w:rPrChange>
        </w:rPr>
        <w:t> Fig 3: please consider to visualize which point corresponds to which family</w:t>
      </w:r>
      <w:ins w:id="439" w:author="Administrator" w:date="2011-03-31T20:57:00Z">
        <w:r w:rsidR="0077652B">
          <w:rPr>
            <w:rFonts w:ascii="Times New Roman" w:hAnsi="Times New Roman" w:cs="Times New Roman" w:hint="eastAsia"/>
            <w:sz w:val="24"/>
            <w:szCs w:val="24"/>
          </w:rPr>
          <w:t xml:space="preserve">    </w:t>
        </w:r>
        <w:r w:rsidRPr="00B56598">
          <w:rPr>
            <w:rFonts w:ascii="Times New Roman" w:hAnsi="Times New Roman" w:cs="Times New Roman"/>
            <w:sz w:val="24"/>
            <w:szCs w:val="24"/>
            <w:rPrChange w:id="440" w:author="Administrator" w:date="2011-03-31T20:57:00Z">
              <w:rPr>
                <w:sz w:val="16"/>
                <w:szCs w:val="16"/>
              </w:rPr>
            </w:rPrChange>
          </w:rPr>
          <w:t>-&gt;</w:t>
        </w:r>
        <w:proofErr w:type="gramStart"/>
        <w:r w:rsidRPr="00B56598">
          <w:rPr>
            <w:rFonts w:ascii="Times New Roman" w:hAnsi="Times New Roman" w:cs="Times New Roman"/>
            <w:sz w:val="24"/>
            <w:szCs w:val="24"/>
            <w:rPrChange w:id="441" w:author="Administrator" w:date="2011-03-31T20:57:00Z">
              <w:rPr>
                <w:sz w:val="16"/>
                <w:szCs w:val="16"/>
              </w:rPr>
            </w:rPrChange>
          </w:rPr>
          <w:t>We</w:t>
        </w:r>
        <w:proofErr w:type="gramEnd"/>
        <w:r w:rsidRPr="00B56598">
          <w:rPr>
            <w:rFonts w:ascii="Times New Roman" w:hAnsi="Times New Roman" w:cs="Times New Roman"/>
            <w:sz w:val="24"/>
            <w:szCs w:val="24"/>
            <w:rPrChange w:id="442" w:author="Administrator" w:date="2011-03-31T20:57:00Z">
              <w:rPr>
                <w:sz w:val="16"/>
                <w:szCs w:val="16"/>
              </w:rPr>
            </w:rPrChange>
          </w:rPr>
          <w:t xml:space="preserve"> </w:t>
        </w:r>
      </w:ins>
      <w:ins w:id="443" w:author="Administrator" w:date="2011-03-31T20:58:00Z">
        <w:r w:rsidR="0077652B">
          <w:rPr>
            <w:rFonts w:ascii="Times New Roman" w:hAnsi="Times New Roman" w:cs="Times New Roman" w:hint="eastAsia"/>
            <w:sz w:val="24"/>
            <w:szCs w:val="24"/>
          </w:rPr>
          <w:t xml:space="preserve">modify the figure </w:t>
        </w:r>
      </w:ins>
      <w:ins w:id="444" w:author="Administrator" w:date="2011-03-31T22:09:00Z">
        <w:r w:rsidR="00372AE3">
          <w:rPr>
            <w:rFonts w:ascii="Times New Roman" w:hAnsi="Times New Roman" w:cs="Times New Roman" w:hint="eastAsia"/>
            <w:sz w:val="24"/>
            <w:szCs w:val="24"/>
          </w:rPr>
          <w:t xml:space="preserve">4 </w:t>
        </w:r>
      </w:ins>
      <w:ins w:id="445" w:author="Administrator" w:date="2011-03-31T20:58:00Z">
        <w:r w:rsidR="0077652B">
          <w:rPr>
            <w:rFonts w:ascii="Times New Roman" w:hAnsi="Times New Roman" w:cs="Times New Roman" w:hint="eastAsia"/>
            <w:sz w:val="24"/>
            <w:szCs w:val="24"/>
          </w:rPr>
          <w:t>as suggested.</w:t>
        </w:r>
      </w:ins>
    </w:p>
    <w:p w:rsidR="004E2B9E" w:rsidRPr="0077652B" w:rsidRDefault="00B56598" w:rsidP="0077652B">
      <w:pPr>
        <w:pStyle w:val="ListParagraph"/>
        <w:numPr>
          <w:ilvl w:val="0"/>
          <w:numId w:val="10"/>
        </w:numPr>
        <w:rPr>
          <w:rFonts w:ascii="Times New Roman" w:hAnsi="Times New Roman" w:cs="Times New Roman"/>
          <w:sz w:val="24"/>
          <w:szCs w:val="24"/>
          <w:rPrChange w:id="446" w:author="Administrator" w:date="2011-03-31T20:58:00Z">
            <w:rPr>
              <w:rFonts w:ascii="Times New Roman" w:hAnsi="Times New Roman" w:cs="Times New Roman"/>
              <w:sz w:val="28"/>
              <w:szCs w:val="28"/>
            </w:rPr>
          </w:rPrChange>
        </w:rPr>
      </w:pPr>
      <w:proofErr w:type="gramStart"/>
      <w:r w:rsidRPr="00B56598">
        <w:rPr>
          <w:rFonts w:ascii="Times New Roman" w:hAnsi="Times New Roman" w:cs="Times New Roman"/>
          <w:sz w:val="24"/>
          <w:szCs w:val="24"/>
          <w:rPrChange w:id="447" w:author="Administrator" w:date="2011-03-31T20:50:00Z">
            <w:rPr>
              <w:rFonts w:ascii="Times New Roman" w:hAnsi="Times New Roman" w:cs="Times New Roman"/>
              <w:sz w:val="28"/>
              <w:szCs w:val="28"/>
            </w:rPr>
          </w:rPrChange>
        </w:rPr>
        <w:t>page</w:t>
      </w:r>
      <w:proofErr w:type="gramEnd"/>
      <w:r w:rsidRPr="00B56598">
        <w:rPr>
          <w:rFonts w:ascii="Times New Roman" w:hAnsi="Times New Roman" w:cs="Times New Roman"/>
          <w:sz w:val="24"/>
          <w:szCs w:val="24"/>
          <w:rPrChange w:id="448" w:author="Administrator" w:date="2011-03-31T20:50:00Z">
            <w:rPr>
              <w:rFonts w:ascii="Times New Roman" w:hAnsi="Times New Roman" w:cs="Times New Roman"/>
              <w:sz w:val="28"/>
              <w:szCs w:val="28"/>
            </w:rPr>
          </w:rPrChange>
        </w:rPr>
        <w:t xml:space="preserve"> 5: in recent publications: please provide references</w:t>
      </w:r>
      <w:ins w:id="449" w:author="Administrator" w:date="2011-03-31T20:58:00Z">
        <w:r w:rsidR="0077652B" w:rsidRPr="0077652B">
          <w:rPr>
            <w:rFonts w:ascii="Times New Roman" w:hAnsi="Times New Roman" w:cs="Times New Roman" w:hint="eastAsia"/>
            <w:sz w:val="24"/>
            <w:szCs w:val="24"/>
          </w:rPr>
          <w:t>-&gt;</w:t>
        </w:r>
        <w:r w:rsidR="0077652B">
          <w:rPr>
            <w:rFonts w:ascii="Times New Roman" w:hAnsi="Times New Roman" w:cs="Times New Roman" w:hint="eastAsia"/>
            <w:sz w:val="24"/>
            <w:szCs w:val="24"/>
          </w:rPr>
          <w:t xml:space="preserve">We add the </w:t>
        </w:r>
        <w:r w:rsidR="0077652B" w:rsidRPr="0077652B">
          <w:rPr>
            <w:rFonts w:ascii="Times New Roman" w:hAnsi="Times New Roman" w:cs="Times New Roman" w:hint="eastAsia"/>
            <w:sz w:val="24"/>
            <w:szCs w:val="24"/>
          </w:rPr>
          <w:t>citation</w:t>
        </w:r>
        <w:r w:rsidR="0077652B">
          <w:rPr>
            <w:rFonts w:ascii="Times New Roman" w:hAnsi="Times New Roman" w:cs="Times New Roman" w:hint="eastAsia"/>
            <w:sz w:val="24"/>
            <w:szCs w:val="24"/>
          </w:rPr>
          <w:t>.</w:t>
        </w:r>
      </w:ins>
    </w:p>
    <w:p w:rsidR="004E2B9E" w:rsidRPr="0077652B" w:rsidRDefault="00B56598" w:rsidP="004E2B9E">
      <w:pPr>
        <w:pStyle w:val="ListParagraph"/>
        <w:numPr>
          <w:ilvl w:val="0"/>
          <w:numId w:val="10"/>
        </w:numPr>
        <w:rPr>
          <w:rFonts w:ascii="Times New Roman" w:hAnsi="Times New Roman" w:cs="Times New Roman"/>
          <w:sz w:val="24"/>
          <w:szCs w:val="24"/>
          <w:rPrChange w:id="450" w:author="Administrator" w:date="2011-03-31T20:50:00Z">
            <w:rPr>
              <w:rFonts w:ascii="Times New Roman" w:hAnsi="Times New Roman" w:cs="Times New Roman"/>
              <w:sz w:val="28"/>
              <w:szCs w:val="28"/>
            </w:rPr>
          </w:rPrChange>
        </w:rPr>
      </w:pPr>
      <w:del w:id="451" w:author="Administrator" w:date="2011-03-31T21:01:00Z">
        <w:r w:rsidRPr="00B56598">
          <w:rPr>
            <w:rFonts w:ascii="Times New Roman" w:hAnsi="Times New Roman" w:cs="Times New Roman"/>
            <w:sz w:val="24"/>
            <w:szCs w:val="24"/>
            <w:rPrChange w:id="452" w:author="Administrator" w:date="2011-03-31T20:50:00Z">
              <w:rPr>
                <w:rFonts w:ascii="Times New Roman" w:hAnsi="Times New Roman" w:cs="Times New Roman"/>
                <w:sz w:val="28"/>
                <w:szCs w:val="28"/>
              </w:rPr>
            </w:rPrChange>
          </w:rPr>
          <w:delText> </w:delText>
        </w:r>
      </w:del>
      <w:proofErr w:type="gramStart"/>
      <w:r w:rsidRPr="00B56598">
        <w:rPr>
          <w:rFonts w:ascii="Times New Roman" w:hAnsi="Times New Roman" w:cs="Times New Roman"/>
          <w:sz w:val="24"/>
          <w:szCs w:val="24"/>
          <w:rPrChange w:id="453" w:author="Administrator" w:date="2011-03-31T20:50:00Z">
            <w:rPr>
              <w:rFonts w:ascii="Times New Roman" w:hAnsi="Times New Roman" w:cs="Times New Roman"/>
              <w:sz w:val="28"/>
              <w:szCs w:val="28"/>
            </w:rPr>
          </w:rPrChange>
        </w:rPr>
        <w:t>page</w:t>
      </w:r>
      <w:proofErr w:type="gramEnd"/>
      <w:r w:rsidRPr="00B56598">
        <w:rPr>
          <w:rFonts w:ascii="Times New Roman" w:hAnsi="Times New Roman" w:cs="Times New Roman"/>
          <w:sz w:val="24"/>
          <w:szCs w:val="24"/>
          <w:rPrChange w:id="454" w:author="Administrator" w:date="2011-03-31T20:50:00Z">
            <w:rPr>
              <w:rFonts w:ascii="Times New Roman" w:hAnsi="Times New Roman" w:cs="Times New Roman"/>
              <w:sz w:val="28"/>
              <w:szCs w:val="28"/>
            </w:rPr>
          </w:rPrChange>
        </w:rPr>
        <w:t xml:space="preserve"> 5: minimum departure ?</w:t>
      </w:r>
      <w:ins w:id="455" w:author="Administrator" w:date="2011-03-31T20:59:00Z">
        <w:r w:rsidR="0077652B" w:rsidRPr="0077652B">
          <w:rPr>
            <w:rFonts w:ascii="Times New Roman" w:hAnsi="Times New Roman" w:cs="Times New Roman" w:hint="eastAsia"/>
            <w:sz w:val="24"/>
            <w:szCs w:val="24"/>
          </w:rPr>
          <w:t xml:space="preserve"> -&gt;</w:t>
        </w:r>
        <w:r w:rsidR="001D512D">
          <w:rPr>
            <w:rFonts w:ascii="Times New Roman" w:hAnsi="Times New Roman" w:cs="Times New Roman" w:hint="eastAsia"/>
            <w:sz w:val="24"/>
            <w:szCs w:val="24"/>
          </w:rPr>
          <w:t xml:space="preserve">We </w:t>
        </w:r>
      </w:ins>
      <w:ins w:id="456" w:author="Administrator" w:date="2011-03-31T21:02:00Z">
        <w:r w:rsidR="001D512D">
          <w:rPr>
            <w:rFonts w:ascii="Times New Roman" w:hAnsi="Times New Roman" w:cs="Times New Roman" w:hint="eastAsia"/>
            <w:sz w:val="24"/>
            <w:szCs w:val="24"/>
          </w:rPr>
          <w:t xml:space="preserve">rephrase it as </w:t>
        </w:r>
        <w:r w:rsidR="001D512D">
          <w:rPr>
            <w:rFonts w:ascii="Times New Roman" w:hAnsi="Times New Roman" w:cs="Times New Roman"/>
            <w:sz w:val="24"/>
            <w:szCs w:val="24"/>
          </w:rPr>
          <w:t>“</w:t>
        </w:r>
        <w:r w:rsidR="001D512D">
          <w:rPr>
            <w:rFonts w:ascii="Times New Roman" w:hAnsi="Times New Roman" w:cs="Times New Roman" w:hint="eastAsia"/>
            <w:sz w:val="24"/>
            <w:szCs w:val="24"/>
          </w:rPr>
          <w:t>close to</w:t>
        </w:r>
        <w:r w:rsidR="001D512D">
          <w:rPr>
            <w:rFonts w:ascii="Times New Roman" w:hAnsi="Times New Roman" w:cs="Times New Roman"/>
            <w:sz w:val="24"/>
            <w:szCs w:val="24"/>
          </w:rPr>
          <w:t>”</w:t>
        </w:r>
        <w:r w:rsidR="001D512D">
          <w:rPr>
            <w:rFonts w:ascii="Times New Roman" w:hAnsi="Times New Roman" w:cs="Times New Roman" w:hint="eastAsia"/>
            <w:sz w:val="24"/>
            <w:szCs w:val="24"/>
          </w:rPr>
          <w:t>.</w:t>
        </w:r>
      </w:ins>
    </w:p>
    <w:p w:rsidR="004E2B9E" w:rsidRPr="0077652B" w:rsidDel="0077652B" w:rsidRDefault="00B56598" w:rsidP="004E2B9E">
      <w:pPr>
        <w:pStyle w:val="ListParagraph"/>
        <w:numPr>
          <w:ilvl w:val="0"/>
          <w:numId w:val="10"/>
        </w:numPr>
        <w:rPr>
          <w:del w:id="457" w:author="Administrator" w:date="2011-03-31T20:59:00Z"/>
          <w:rFonts w:ascii="Times New Roman" w:hAnsi="Times New Roman" w:cs="Times New Roman"/>
          <w:sz w:val="24"/>
          <w:szCs w:val="24"/>
          <w:rPrChange w:id="458" w:author="Administrator" w:date="2011-03-31T20:50:00Z">
            <w:rPr>
              <w:del w:id="459" w:author="Administrator" w:date="2011-03-31T20:59:00Z"/>
              <w:rFonts w:ascii="Times New Roman" w:hAnsi="Times New Roman" w:cs="Times New Roman"/>
              <w:sz w:val="28"/>
              <w:szCs w:val="28"/>
            </w:rPr>
          </w:rPrChange>
        </w:rPr>
      </w:pPr>
      <w:del w:id="460" w:author="Administrator" w:date="2011-03-31T20:59:00Z">
        <w:r w:rsidRPr="00B56598">
          <w:rPr>
            <w:rFonts w:ascii="Times New Roman" w:hAnsi="Times New Roman" w:cs="Times New Roman"/>
            <w:sz w:val="24"/>
            <w:szCs w:val="24"/>
            <w:rPrChange w:id="461" w:author="Administrator" w:date="2011-03-31T20:50:00Z">
              <w:rPr>
                <w:rFonts w:ascii="Times New Roman" w:hAnsi="Times New Roman" w:cs="Times New Roman"/>
                <w:sz w:val="28"/>
                <w:szCs w:val="28"/>
              </w:rPr>
            </w:rPrChange>
          </w:rPr>
          <w:delText>RNAG apparently conducts global structural alignments, which should be mentioned.</w:delText>
        </w:r>
      </w:del>
    </w:p>
    <w:p w:rsidR="004E2B9E" w:rsidRPr="0077652B" w:rsidDel="0077652B" w:rsidRDefault="00B56598" w:rsidP="004E2B9E">
      <w:pPr>
        <w:pStyle w:val="ListParagraph"/>
        <w:numPr>
          <w:ilvl w:val="0"/>
          <w:numId w:val="10"/>
        </w:numPr>
        <w:rPr>
          <w:del w:id="462" w:author="Administrator" w:date="2011-03-31T20:59:00Z"/>
          <w:rFonts w:ascii="Times New Roman" w:hAnsi="Times New Roman" w:cs="Times New Roman"/>
          <w:sz w:val="24"/>
          <w:szCs w:val="24"/>
          <w:rPrChange w:id="463" w:author="Administrator" w:date="2011-03-31T20:50:00Z">
            <w:rPr>
              <w:del w:id="464" w:author="Administrator" w:date="2011-03-31T20:59:00Z"/>
              <w:rFonts w:ascii="Times New Roman" w:hAnsi="Times New Roman" w:cs="Times New Roman"/>
              <w:sz w:val="28"/>
              <w:szCs w:val="28"/>
            </w:rPr>
          </w:rPrChange>
        </w:rPr>
      </w:pPr>
      <w:del w:id="465" w:author="Administrator" w:date="2011-03-31T20:59:00Z">
        <w:r w:rsidRPr="00B56598">
          <w:rPr>
            <w:rFonts w:ascii="Times New Roman" w:hAnsi="Times New Roman" w:cs="Times New Roman"/>
            <w:sz w:val="24"/>
            <w:szCs w:val="24"/>
            <w:rPrChange w:id="466" w:author="Administrator" w:date="2011-03-31T20:50:00Z">
              <w:rPr>
                <w:rFonts w:ascii="Times New Roman" w:hAnsi="Times New Roman" w:cs="Times New Roman"/>
                <w:sz w:val="28"/>
                <w:szCs w:val="28"/>
              </w:rPr>
            </w:rPrChange>
          </w:rPr>
          <w:delText>Define what a "high-dimensional space of structures" is. It would furthermore be helpful if the authors did elaborate on what the parameter space is and also made flow diagram.</w:delText>
        </w:r>
      </w:del>
    </w:p>
    <w:p w:rsidR="004E2B9E" w:rsidRPr="0077652B" w:rsidDel="0077652B" w:rsidRDefault="00B56598" w:rsidP="004E2B9E">
      <w:pPr>
        <w:pStyle w:val="ListParagraph"/>
        <w:numPr>
          <w:ilvl w:val="0"/>
          <w:numId w:val="10"/>
        </w:numPr>
        <w:rPr>
          <w:del w:id="467" w:author="Administrator" w:date="2011-03-31T20:59:00Z"/>
          <w:rFonts w:ascii="Times New Roman" w:hAnsi="Times New Roman" w:cs="Times New Roman"/>
          <w:sz w:val="24"/>
          <w:szCs w:val="24"/>
          <w:rPrChange w:id="468" w:author="Administrator" w:date="2011-03-31T20:50:00Z">
            <w:rPr>
              <w:del w:id="469" w:author="Administrator" w:date="2011-03-31T20:59:00Z"/>
              <w:rFonts w:ascii="Times New Roman" w:hAnsi="Times New Roman" w:cs="Times New Roman"/>
              <w:sz w:val="28"/>
              <w:szCs w:val="28"/>
            </w:rPr>
          </w:rPrChange>
        </w:rPr>
      </w:pPr>
      <w:commentRangeStart w:id="470"/>
      <w:del w:id="471" w:author="Administrator" w:date="2011-03-31T20:59:00Z">
        <w:r w:rsidRPr="00B56598">
          <w:rPr>
            <w:rFonts w:ascii="Times New Roman" w:hAnsi="Times New Roman" w:cs="Times New Roman"/>
            <w:sz w:val="24"/>
            <w:szCs w:val="24"/>
            <w:rPrChange w:id="472" w:author="Administrator" w:date="2011-03-31T20:50:00Z">
              <w:rPr>
                <w:rFonts w:ascii="Times New Roman" w:hAnsi="Times New Roman" w:cs="Times New Roman"/>
                <w:sz w:val="28"/>
                <w:szCs w:val="28"/>
              </w:rPr>
            </w:rPrChange>
          </w:rPr>
          <w:delText>The introduction of hamming distance when introducing the separation index is</w:delText>
        </w:r>
        <w:r w:rsidRPr="00B56598">
          <w:rPr>
            <w:rFonts w:ascii="Times New Roman" w:hAnsi="Times New Roman" w:cs="Times New Roman"/>
            <w:sz w:val="24"/>
            <w:szCs w:val="24"/>
            <w:rPrChange w:id="473" w:author="Administrator" w:date="2011-03-31T20:50:00Z">
              <w:rPr>
                <w:rFonts w:ascii="Times New Roman" w:hAnsi="Times New Roman" w:cs="Times New Roman"/>
                <w:sz w:val="28"/>
                <w:szCs w:val="28"/>
              </w:rPr>
            </w:rPrChange>
          </w:rPr>
          <w:br/>
        </w:r>
        <w:r w:rsidRPr="00B56598">
          <w:rPr>
            <w:rFonts w:ascii="Times New Roman" w:hAnsi="Times New Roman" w:cs="Times New Roman"/>
            <w:sz w:val="24"/>
            <w:szCs w:val="24"/>
            <w:rPrChange w:id="474" w:author="Administrator" w:date="2011-03-31T20:50:00Z">
              <w:rPr>
                <w:rFonts w:ascii="Times New Roman" w:hAnsi="Times New Roman" w:cs="Times New Roman"/>
                <w:sz w:val="28"/>
                <w:szCs w:val="28"/>
              </w:rPr>
            </w:rPrChange>
          </w:rPr>
          <w:lastRenderedPageBreak/>
          <w:delText>slightly unclear. Exactly how what is compared to compute the hamming distance?</w:delText>
        </w:r>
        <w:commentRangeEnd w:id="470"/>
        <w:r w:rsidRPr="00B56598">
          <w:rPr>
            <w:rStyle w:val="CommentReference"/>
            <w:rFonts w:ascii="Times New Roman" w:hAnsi="Times New Roman" w:cs="Times New Roman"/>
            <w:sz w:val="24"/>
            <w:szCs w:val="24"/>
            <w:rPrChange w:id="475" w:author="Administrator" w:date="2011-03-31T20:50:00Z">
              <w:rPr>
                <w:rStyle w:val="CommentReference"/>
                <w:rFonts w:ascii="Times New Roman" w:hAnsi="Times New Roman" w:cs="Times New Roman"/>
                <w:sz w:val="28"/>
                <w:szCs w:val="28"/>
              </w:rPr>
            </w:rPrChange>
          </w:rPr>
          <w:commentReference w:id="470"/>
        </w:r>
      </w:del>
    </w:p>
    <w:p w:rsidR="004E2B9E" w:rsidRPr="0077652B" w:rsidRDefault="00B56598" w:rsidP="004E2B9E">
      <w:pPr>
        <w:pStyle w:val="ListParagraph"/>
        <w:numPr>
          <w:ilvl w:val="0"/>
          <w:numId w:val="10"/>
        </w:numPr>
        <w:rPr>
          <w:rFonts w:ascii="Times New Roman" w:hAnsi="Times New Roman" w:cs="Times New Roman"/>
          <w:sz w:val="24"/>
          <w:szCs w:val="24"/>
          <w:rPrChange w:id="476"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77" w:author="Administrator" w:date="2011-03-31T20:50:00Z">
            <w:rPr>
              <w:rFonts w:ascii="Times New Roman" w:hAnsi="Times New Roman" w:cs="Times New Roman"/>
              <w:sz w:val="28"/>
              <w:szCs w:val="28"/>
            </w:rPr>
          </w:rPrChange>
        </w:rPr>
        <w:t xml:space="preserve">The caption text of Table 1 and 2 should be improvement to carefully state what's in the </w:t>
      </w:r>
      <w:proofErr w:type="spellStart"/>
      <w:r w:rsidRPr="00B56598">
        <w:rPr>
          <w:rFonts w:ascii="Times New Roman" w:hAnsi="Times New Roman" w:cs="Times New Roman"/>
          <w:sz w:val="24"/>
          <w:szCs w:val="24"/>
          <w:rPrChange w:id="478" w:author="Administrator" w:date="2011-03-31T20:50:00Z">
            <w:rPr>
              <w:rFonts w:ascii="Times New Roman" w:hAnsi="Times New Roman" w:cs="Times New Roman"/>
              <w:sz w:val="28"/>
              <w:szCs w:val="28"/>
            </w:rPr>
          </w:rPrChange>
        </w:rPr>
        <w:t>them</w:t>
      </w:r>
      <w:proofErr w:type="spellEnd"/>
      <w:r w:rsidRPr="00B56598">
        <w:rPr>
          <w:rFonts w:ascii="Times New Roman" w:hAnsi="Times New Roman" w:cs="Times New Roman"/>
          <w:sz w:val="24"/>
          <w:szCs w:val="24"/>
          <w:rPrChange w:id="479" w:author="Administrator" w:date="2011-03-31T20:50:00Z">
            <w:rPr>
              <w:rFonts w:ascii="Times New Roman" w:hAnsi="Times New Roman" w:cs="Times New Roman"/>
              <w:sz w:val="28"/>
              <w:szCs w:val="28"/>
            </w:rPr>
          </w:rPrChange>
        </w:rPr>
        <w:t>.</w:t>
      </w:r>
      <w:ins w:id="480" w:author="Administrator" w:date="2011-03-31T21:00:00Z">
        <w:r w:rsidR="001D512D">
          <w:rPr>
            <w:rFonts w:ascii="Times New Roman" w:hAnsi="Times New Roman" w:cs="Times New Roman" w:hint="eastAsia"/>
            <w:sz w:val="24"/>
            <w:szCs w:val="24"/>
          </w:rPr>
          <w:t>-&gt; We elaborate on them</w:t>
        </w:r>
      </w:ins>
    </w:p>
    <w:p w:rsidR="004E2B9E" w:rsidRPr="0077652B" w:rsidDel="0077652B" w:rsidRDefault="00B56598" w:rsidP="004E2B9E">
      <w:pPr>
        <w:pStyle w:val="ListParagraph"/>
        <w:numPr>
          <w:ilvl w:val="0"/>
          <w:numId w:val="10"/>
        </w:numPr>
        <w:rPr>
          <w:del w:id="481" w:author="Administrator" w:date="2011-03-31T20:59:00Z"/>
          <w:rFonts w:ascii="Times New Roman" w:hAnsi="Times New Roman" w:cs="Times New Roman"/>
          <w:sz w:val="24"/>
          <w:szCs w:val="24"/>
          <w:rPrChange w:id="482" w:author="Administrator" w:date="2011-03-31T20:50:00Z">
            <w:rPr>
              <w:del w:id="483" w:author="Administrator" w:date="2011-03-31T20:59:00Z"/>
              <w:rFonts w:ascii="Times New Roman" w:hAnsi="Times New Roman" w:cs="Times New Roman"/>
              <w:sz w:val="28"/>
              <w:szCs w:val="28"/>
            </w:rPr>
          </w:rPrChange>
        </w:rPr>
      </w:pPr>
      <w:del w:id="484" w:author="Administrator" w:date="2011-03-31T20:59:00Z">
        <w:r w:rsidRPr="00B56598">
          <w:rPr>
            <w:rFonts w:ascii="Times New Roman" w:hAnsi="Times New Roman" w:cs="Times New Roman"/>
            <w:sz w:val="24"/>
            <w:szCs w:val="24"/>
            <w:rPrChange w:id="485" w:author="Administrator" w:date="2011-03-31T20:50:00Z">
              <w:rPr>
                <w:rFonts w:ascii="Times New Roman" w:hAnsi="Times New Roman" w:cs="Times New Roman"/>
                <w:sz w:val="28"/>
                <w:szCs w:val="28"/>
              </w:rPr>
            </w:rPrChange>
          </w:rPr>
          <w:delText>Examples of RNAG output</w:delText>
        </w:r>
        <w:commentRangeEnd w:id="386"/>
        <w:r w:rsidRPr="00B56598">
          <w:rPr>
            <w:rStyle w:val="CommentReference"/>
            <w:rFonts w:ascii="Times New Roman" w:hAnsi="Times New Roman" w:cs="Times New Roman"/>
            <w:sz w:val="24"/>
            <w:szCs w:val="24"/>
            <w:rPrChange w:id="486" w:author="Administrator" w:date="2011-03-31T20:50:00Z">
              <w:rPr>
                <w:rStyle w:val="CommentReference"/>
                <w:rFonts w:ascii="Times New Roman" w:hAnsi="Times New Roman" w:cs="Times New Roman"/>
                <w:sz w:val="28"/>
                <w:szCs w:val="28"/>
              </w:rPr>
            </w:rPrChange>
          </w:rPr>
          <w:commentReference w:id="386"/>
        </w:r>
      </w:del>
    </w:p>
    <w:commentRangeEnd w:id="387"/>
    <w:p w:rsidR="001F6E98" w:rsidRPr="00AE37B3" w:rsidRDefault="006E0E93" w:rsidP="00AE37B3">
      <w:pPr>
        <w:pStyle w:val="ListParagraph"/>
        <w:numPr>
          <w:ilvl w:val="0"/>
          <w:numId w:val="11"/>
        </w:numPr>
        <w:rPr>
          <w:rFonts w:ascii="Times New Roman" w:hAnsi="Times New Roman" w:cs="Times New Roman"/>
          <w:sz w:val="28"/>
          <w:szCs w:val="28"/>
        </w:rPr>
      </w:pPr>
      <w:r w:rsidRPr="00AE37B3">
        <w:rPr>
          <w:rStyle w:val="CommentReference"/>
          <w:rFonts w:ascii="Times New Roman" w:hAnsi="Times New Roman" w:cs="Times New Roman"/>
          <w:sz w:val="28"/>
          <w:szCs w:val="28"/>
        </w:rPr>
        <w:commentReference w:id="387"/>
      </w:r>
      <w:r w:rsidR="001F6E98" w:rsidRPr="00AE37B3">
        <w:rPr>
          <w:rFonts w:ascii="Times New Roman" w:hAnsi="Times New Roman" w:cs="Times New Roman"/>
          <w:sz w:val="28"/>
          <w:szCs w:val="28"/>
        </w:rPr>
        <w:t>Typo</w:t>
      </w:r>
      <w:ins w:id="487" w:author="Administrator" w:date="2011-03-31T20:34:00Z">
        <w:r w:rsidR="007F54DF">
          <w:rPr>
            <w:rFonts w:ascii="Times New Roman" w:hAnsi="Times New Roman" w:cs="Times New Roman" w:hint="eastAsia"/>
            <w:sz w:val="28"/>
            <w:szCs w:val="28"/>
          </w:rPr>
          <w:t xml:space="preserve"> Corrected</w:t>
        </w:r>
      </w:ins>
      <w:r w:rsidR="001F6E98" w:rsidRPr="00AE37B3">
        <w:rPr>
          <w:rFonts w:ascii="Times New Roman" w:hAnsi="Times New Roman" w:cs="Times New Roman"/>
          <w:sz w:val="28"/>
          <w:szCs w:val="28"/>
        </w:rPr>
        <w:t>:</w:t>
      </w:r>
    </w:p>
    <w:p w:rsidR="00B25AA1" w:rsidRPr="0077652B" w:rsidRDefault="00B56598" w:rsidP="004E2B9E">
      <w:pPr>
        <w:pStyle w:val="ListParagraph"/>
        <w:numPr>
          <w:ilvl w:val="0"/>
          <w:numId w:val="2"/>
        </w:numPr>
        <w:rPr>
          <w:rFonts w:ascii="Times New Roman" w:hAnsi="Times New Roman" w:cs="Times New Roman"/>
          <w:sz w:val="24"/>
          <w:szCs w:val="24"/>
          <w:rPrChange w:id="488"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89" w:author="Administrator" w:date="2011-03-31T20:50:00Z">
            <w:rPr>
              <w:rFonts w:ascii="Times New Roman" w:hAnsi="Times New Roman" w:cs="Times New Roman"/>
              <w:sz w:val="28"/>
              <w:szCs w:val="28"/>
            </w:rPr>
          </w:rPrChange>
        </w:rPr>
        <w:t>Page 1, right col., line 40:</w:t>
      </w:r>
      <w:r w:rsidRPr="00B56598">
        <w:rPr>
          <w:rFonts w:ascii="Times New Roman" w:hAnsi="Times New Roman" w:cs="Times New Roman"/>
          <w:sz w:val="24"/>
          <w:szCs w:val="24"/>
          <w:rPrChange w:id="490" w:author="Administrator" w:date="2011-03-31T20:50:00Z">
            <w:rPr>
              <w:rFonts w:ascii="Times New Roman" w:hAnsi="Times New Roman" w:cs="Times New Roman"/>
              <w:sz w:val="28"/>
              <w:szCs w:val="28"/>
            </w:rPr>
          </w:rPrChange>
        </w:rPr>
        <w:br/>
        <w:t>``accuracy(MEA)'' =&gt; ``accuracy (MEA)''</w:t>
      </w:r>
    </w:p>
    <w:p w:rsidR="00B25AA1" w:rsidRPr="0077652B" w:rsidRDefault="00B56598" w:rsidP="00B25AA1">
      <w:pPr>
        <w:pStyle w:val="ListParagraph"/>
        <w:numPr>
          <w:ilvl w:val="0"/>
          <w:numId w:val="2"/>
        </w:numPr>
        <w:rPr>
          <w:rFonts w:ascii="Times New Roman" w:hAnsi="Times New Roman" w:cs="Times New Roman"/>
          <w:sz w:val="24"/>
          <w:szCs w:val="24"/>
          <w:rPrChange w:id="491"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92" w:author="Administrator" w:date="2011-03-31T20:50:00Z">
            <w:rPr>
              <w:rFonts w:ascii="Times New Roman" w:hAnsi="Times New Roman" w:cs="Times New Roman"/>
              <w:sz w:val="28"/>
              <w:szCs w:val="28"/>
            </w:rPr>
          </w:rPrChange>
        </w:rPr>
        <w:t>Page 1, ``,et al.'', ``et.al.'' =&gt; ``et al.''</w:t>
      </w:r>
    </w:p>
    <w:p w:rsidR="00B25AA1" w:rsidRPr="0077652B" w:rsidRDefault="00B56598" w:rsidP="00B25AA1">
      <w:pPr>
        <w:pStyle w:val="ListParagraph"/>
        <w:numPr>
          <w:ilvl w:val="0"/>
          <w:numId w:val="2"/>
        </w:numPr>
        <w:rPr>
          <w:rFonts w:ascii="Times New Roman" w:hAnsi="Times New Roman" w:cs="Times New Roman"/>
          <w:sz w:val="24"/>
          <w:szCs w:val="24"/>
          <w:rPrChange w:id="493"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94" w:author="Administrator" w:date="2011-03-31T20:50:00Z">
            <w:rPr>
              <w:rFonts w:ascii="Times New Roman" w:hAnsi="Times New Roman" w:cs="Times New Roman"/>
              <w:sz w:val="28"/>
              <w:szCs w:val="28"/>
            </w:rPr>
          </w:rPrChange>
        </w:rPr>
        <w:t>Page 1, left col., line 55: ``structure(S)'' =&gt; ``structure (S)''</w:t>
      </w:r>
    </w:p>
    <w:p w:rsidR="00B25AA1" w:rsidRPr="0077652B" w:rsidRDefault="00B56598" w:rsidP="00B25AA1">
      <w:pPr>
        <w:pStyle w:val="ListParagraph"/>
        <w:numPr>
          <w:ilvl w:val="0"/>
          <w:numId w:val="2"/>
        </w:numPr>
        <w:rPr>
          <w:rFonts w:ascii="Times New Roman" w:hAnsi="Times New Roman" w:cs="Times New Roman"/>
          <w:sz w:val="24"/>
          <w:szCs w:val="24"/>
          <w:rPrChange w:id="495"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96" w:author="Administrator" w:date="2011-03-31T20:50:00Z">
            <w:rPr>
              <w:rFonts w:ascii="Times New Roman" w:hAnsi="Times New Roman" w:cs="Times New Roman"/>
              <w:sz w:val="28"/>
              <w:szCs w:val="28"/>
            </w:rPr>
          </w:rPrChange>
        </w:rPr>
        <w:t>Inferno =&gt; Infernal</w:t>
      </w:r>
    </w:p>
    <w:p w:rsidR="00B25AA1" w:rsidRPr="0077652B" w:rsidRDefault="00B56598" w:rsidP="00B25AA1">
      <w:pPr>
        <w:pStyle w:val="ListParagraph"/>
        <w:numPr>
          <w:ilvl w:val="0"/>
          <w:numId w:val="2"/>
        </w:numPr>
        <w:rPr>
          <w:rFonts w:ascii="Times New Roman" w:hAnsi="Times New Roman" w:cs="Times New Roman"/>
          <w:sz w:val="24"/>
          <w:szCs w:val="24"/>
          <w:rPrChange w:id="497"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498" w:author="Administrator" w:date="2011-03-31T20:50:00Z">
            <w:rPr>
              <w:rFonts w:ascii="Times New Roman" w:hAnsi="Times New Roman" w:cs="Times New Roman"/>
              <w:sz w:val="28"/>
              <w:szCs w:val="28"/>
            </w:rPr>
          </w:rPrChange>
        </w:rPr>
        <w:t>Page 2, left col., line 30: ``</w:t>
      </w:r>
      <w:proofErr w:type="spellStart"/>
      <w:r w:rsidRPr="00B56598">
        <w:rPr>
          <w:rFonts w:ascii="Times New Roman" w:hAnsi="Times New Roman" w:cs="Times New Roman"/>
          <w:sz w:val="24"/>
          <w:szCs w:val="24"/>
          <w:rPrChange w:id="499" w:author="Administrator" w:date="2011-03-31T20:50:00Z">
            <w:rPr>
              <w:rFonts w:ascii="Times New Roman" w:hAnsi="Times New Roman" w:cs="Times New Roman"/>
              <w:sz w:val="28"/>
              <w:szCs w:val="28"/>
            </w:rPr>
          </w:rPrChange>
        </w:rPr>
        <w:t>Sankoff</w:t>
      </w:r>
      <w:proofErr w:type="spellEnd"/>
      <w:r w:rsidRPr="00B56598">
        <w:rPr>
          <w:rFonts w:ascii="Times New Roman" w:hAnsi="Times New Roman" w:cs="Times New Roman"/>
          <w:sz w:val="24"/>
          <w:szCs w:val="24"/>
          <w:rPrChange w:id="500" w:author="Administrator" w:date="2011-03-31T20:50:00Z">
            <w:rPr>
              <w:rFonts w:ascii="Times New Roman" w:hAnsi="Times New Roman" w:cs="Times New Roman"/>
              <w:sz w:val="28"/>
              <w:szCs w:val="28"/>
            </w:rPr>
          </w:rPrChange>
        </w:rPr>
        <w:t xml:space="preserve"> (1985), described'' =&gt; ``</w:t>
      </w:r>
      <w:proofErr w:type="spellStart"/>
      <w:r w:rsidRPr="00B56598">
        <w:rPr>
          <w:rFonts w:ascii="Times New Roman" w:hAnsi="Times New Roman" w:cs="Times New Roman"/>
          <w:sz w:val="24"/>
          <w:szCs w:val="24"/>
          <w:rPrChange w:id="501" w:author="Administrator" w:date="2011-03-31T20:50:00Z">
            <w:rPr>
              <w:rFonts w:ascii="Times New Roman" w:hAnsi="Times New Roman" w:cs="Times New Roman"/>
              <w:sz w:val="28"/>
              <w:szCs w:val="28"/>
            </w:rPr>
          </w:rPrChange>
        </w:rPr>
        <w:t>Sankoff</w:t>
      </w:r>
      <w:proofErr w:type="spellEnd"/>
      <w:r w:rsidRPr="00B56598">
        <w:rPr>
          <w:rFonts w:ascii="Times New Roman" w:hAnsi="Times New Roman" w:cs="Times New Roman"/>
          <w:sz w:val="24"/>
          <w:szCs w:val="24"/>
          <w:rPrChange w:id="502" w:author="Administrator" w:date="2011-03-31T20:50:00Z">
            <w:rPr>
              <w:rFonts w:ascii="Times New Roman" w:hAnsi="Times New Roman" w:cs="Times New Roman"/>
              <w:sz w:val="28"/>
              <w:szCs w:val="28"/>
            </w:rPr>
          </w:rPrChange>
        </w:rPr>
        <w:t xml:space="preserve"> (1985) described''</w:t>
      </w:r>
    </w:p>
    <w:p w:rsidR="00B25AA1" w:rsidRPr="0077652B" w:rsidRDefault="00B56598" w:rsidP="00B25AA1">
      <w:pPr>
        <w:pStyle w:val="ListParagraph"/>
        <w:numPr>
          <w:ilvl w:val="0"/>
          <w:numId w:val="2"/>
        </w:numPr>
        <w:rPr>
          <w:rFonts w:ascii="Times New Roman" w:hAnsi="Times New Roman" w:cs="Times New Roman"/>
          <w:sz w:val="24"/>
          <w:szCs w:val="24"/>
          <w:rPrChange w:id="503"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04" w:author="Administrator" w:date="2011-03-31T20:50:00Z">
            <w:rPr>
              <w:rFonts w:ascii="Times New Roman" w:hAnsi="Times New Roman" w:cs="Times New Roman"/>
              <w:sz w:val="28"/>
              <w:szCs w:val="28"/>
            </w:rPr>
          </w:rPrChange>
        </w:rPr>
        <w:t>Page 2, left col., line 52: ``</w:t>
      </w:r>
      <w:proofErr w:type="spellStart"/>
      <w:r w:rsidRPr="00B56598">
        <w:rPr>
          <w:rFonts w:ascii="Times New Roman" w:hAnsi="Times New Roman" w:cs="Times New Roman"/>
          <w:sz w:val="24"/>
          <w:szCs w:val="24"/>
          <w:rPrChange w:id="505" w:author="Administrator" w:date="2011-03-31T20:50:00Z">
            <w:rPr>
              <w:rFonts w:ascii="Times New Roman" w:hAnsi="Times New Roman" w:cs="Times New Roman"/>
              <w:sz w:val="28"/>
              <w:szCs w:val="28"/>
            </w:rPr>
          </w:rPrChange>
        </w:rPr>
        <w:t>Geman</w:t>
      </w:r>
      <w:proofErr w:type="spellEnd"/>
      <w:r w:rsidRPr="00B56598">
        <w:rPr>
          <w:rFonts w:ascii="Times New Roman" w:hAnsi="Times New Roman" w:cs="Times New Roman"/>
          <w:sz w:val="24"/>
          <w:szCs w:val="24"/>
          <w:rPrChange w:id="506" w:author="Administrator" w:date="2011-03-31T20:50:00Z">
            <w:rPr>
              <w:rFonts w:ascii="Times New Roman" w:hAnsi="Times New Roman" w:cs="Times New Roman"/>
              <w:sz w:val="28"/>
              <w:szCs w:val="28"/>
            </w:rPr>
          </w:rPrChange>
        </w:rPr>
        <w:t xml:space="preserve"> </w:t>
      </w:r>
      <w:r w:rsidRPr="00B56598">
        <w:rPr>
          <w:rFonts w:ascii="Times New Roman" w:hAnsi="Times New Roman" w:cs="Times New Roman"/>
          <w:sz w:val="24"/>
          <w:szCs w:val="24"/>
          <w:rPrChange w:id="507" w:author="Administrator" w:date="2011-03-31T20:50:00Z">
            <w:rPr>
              <w:rFonts w:ascii="Times New Roman" w:hAnsi="Times New Roman" w:cs="Times New Roman"/>
              <w:color w:val="0000FF"/>
              <w:u w:val="single"/>
            </w:rPr>
          </w:rPrChange>
        </w:rPr>
        <w:fldChar w:fldCharType="begin"/>
      </w:r>
      <w:r w:rsidRPr="00B56598">
        <w:rPr>
          <w:rFonts w:ascii="Times New Roman" w:hAnsi="Times New Roman" w:cs="Times New Roman"/>
          <w:sz w:val="24"/>
          <w:szCs w:val="24"/>
          <w:rPrChange w:id="508" w:author="Administrator" w:date="2011-03-31T20:50:00Z">
            <w:rPr>
              <w:rFonts w:ascii="Times New Roman" w:hAnsi="Times New Roman" w:cs="Times New Roman"/>
              <w:sz w:val="16"/>
              <w:szCs w:val="16"/>
            </w:rPr>
          </w:rPrChange>
        </w:rPr>
        <w:instrText>HYPERLINK "http://et.al" \t "_blank"</w:instrText>
      </w:r>
      <w:r w:rsidRPr="00B56598">
        <w:rPr>
          <w:rFonts w:ascii="Times New Roman" w:hAnsi="Times New Roman" w:cs="Times New Roman"/>
          <w:sz w:val="24"/>
          <w:szCs w:val="24"/>
          <w:rPrChange w:id="509" w:author="Administrator" w:date="2011-03-31T20:50:00Z">
            <w:rPr>
              <w:rFonts w:ascii="Times New Roman" w:hAnsi="Times New Roman" w:cs="Times New Roman"/>
              <w:color w:val="0000FF"/>
              <w:u w:val="single"/>
            </w:rPr>
          </w:rPrChange>
        </w:rPr>
        <w:fldChar w:fldCharType="separate"/>
      </w:r>
      <w:r w:rsidRPr="00B56598">
        <w:rPr>
          <w:rStyle w:val="Hyperlink"/>
          <w:rFonts w:ascii="Times New Roman" w:hAnsi="Times New Roman" w:cs="Times New Roman"/>
          <w:sz w:val="24"/>
          <w:szCs w:val="24"/>
          <w:rPrChange w:id="510" w:author="Administrator" w:date="2011-03-31T20:50:00Z">
            <w:rPr>
              <w:rStyle w:val="Hyperlink"/>
              <w:rFonts w:ascii="Times New Roman" w:hAnsi="Times New Roman" w:cs="Times New Roman"/>
              <w:sz w:val="28"/>
              <w:szCs w:val="28"/>
            </w:rPr>
          </w:rPrChange>
        </w:rPr>
        <w:t>et.al</w:t>
      </w:r>
      <w:r w:rsidRPr="00B56598">
        <w:rPr>
          <w:rFonts w:ascii="Times New Roman" w:hAnsi="Times New Roman" w:cs="Times New Roman"/>
          <w:sz w:val="24"/>
          <w:szCs w:val="24"/>
          <w:rPrChange w:id="511" w:author="Administrator" w:date="2011-03-31T20:50:00Z">
            <w:rPr>
              <w:rFonts w:ascii="Times New Roman" w:hAnsi="Times New Roman" w:cs="Times New Roman"/>
              <w:color w:val="0000FF"/>
              <w:u w:val="single"/>
            </w:rPr>
          </w:rPrChange>
        </w:rPr>
        <w:fldChar w:fldCharType="end"/>
      </w:r>
      <w:r w:rsidRPr="00B56598">
        <w:rPr>
          <w:rFonts w:ascii="Times New Roman" w:hAnsi="Times New Roman" w:cs="Times New Roman"/>
          <w:sz w:val="24"/>
          <w:szCs w:val="24"/>
          <w:rPrChange w:id="512" w:author="Administrator" w:date="2011-03-31T20:50:00Z">
            <w:rPr>
              <w:rFonts w:ascii="Times New Roman" w:hAnsi="Times New Roman" w:cs="Times New Roman"/>
              <w:color w:val="0000FF"/>
              <w:sz w:val="28"/>
              <w:szCs w:val="28"/>
              <w:u w:val="single"/>
            </w:rPr>
          </w:rPrChange>
        </w:rPr>
        <w:t>. (1984)'' =&gt; ``</w:t>
      </w:r>
      <w:proofErr w:type="spellStart"/>
      <w:r w:rsidRPr="00B56598">
        <w:rPr>
          <w:rFonts w:ascii="Times New Roman" w:hAnsi="Times New Roman" w:cs="Times New Roman"/>
          <w:sz w:val="24"/>
          <w:szCs w:val="24"/>
          <w:rPrChange w:id="513" w:author="Administrator" w:date="2011-03-31T20:50:00Z">
            <w:rPr>
              <w:rFonts w:ascii="Times New Roman" w:hAnsi="Times New Roman" w:cs="Times New Roman"/>
              <w:color w:val="0000FF"/>
              <w:sz w:val="28"/>
              <w:szCs w:val="28"/>
              <w:u w:val="single"/>
            </w:rPr>
          </w:rPrChange>
        </w:rPr>
        <w:t>Geman</w:t>
      </w:r>
      <w:proofErr w:type="spellEnd"/>
      <w:r w:rsidRPr="00B56598">
        <w:rPr>
          <w:rFonts w:ascii="Times New Roman" w:hAnsi="Times New Roman" w:cs="Times New Roman"/>
          <w:sz w:val="24"/>
          <w:szCs w:val="24"/>
          <w:rPrChange w:id="514" w:author="Administrator" w:date="2011-03-31T20:50:00Z">
            <w:rPr>
              <w:rFonts w:ascii="Times New Roman" w:hAnsi="Times New Roman" w:cs="Times New Roman"/>
              <w:color w:val="0000FF"/>
              <w:sz w:val="28"/>
              <w:szCs w:val="28"/>
              <w:u w:val="single"/>
            </w:rPr>
          </w:rPrChange>
        </w:rPr>
        <w:t xml:space="preserve"> and </w:t>
      </w:r>
      <w:proofErr w:type="spellStart"/>
      <w:r w:rsidRPr="00B56598">
        <w:rPr>
          <w:rFonts w:ascii="Times New Roman" w:hAnsi="Times New Roman" w:cs="Times New Roman"/>
          <w:sz w:val="24"/>
          <w:szCs w:val="24"/>
          <w:rPrChange w:id="515" w:author="Administrator" w:date="2011-03-31T20:50:00Z">
            <w:rPr>
              <w:rFonts w:ascii="Times New Roman" w:hAnsi="Times New Roman" w:cs="Times New Roman"/>
              <w:color w:val="0000FF"/>
              <w:sz w:val="28"/>
              <w:szCs w:val="28"/>
              <w:u w:val="single"/>
            </w:rPr>
          </w:rPrChange>
        </w:rPr>
        <w:t>Geman</w:t>
      </w:r>
      <w:proofErr w:type="spellEnd"/>
      <w:r w:rsidRPr="00B56598">
        <w:rPr>
          <w:rFonts w:ascii="Times New Roman" w:hAnsi="Times New Roman" w:cs="Times New Roman"/>
          <w:sz w:val="24"/>
          <w:szCs w:val="24"/>
          <w:rPrChange w:id="516" w:author="Administrator" w:date="2011-03-31T20:50:00Z">
            <w:rPr>
              <w:rFonts w:ascii="Times New Roman" w:hAnsi="Times New Roman" w:cs="Times New Roman"/>
              <w:color w:val="0000FF"/>
              <w:sz w:val="28"/>
              <w:szCs w:val="28"/>
              <w:u w:val="single"/>
            </w:rPr>
          </w:rPrChange>
        </w:rPr>
        <w:t xml:space="preserve"> (1984)''</w:t>
      </w:r>
    </w:p>
    <w:p w:rsidR="00B25AA1" w:rsidRPr="0077652B" w:rsidRDefault="00B56598" w:rsidP="00B25AA1">
      <w:pPr>
        <w:pStyle w:val="ListParagraph"/>
        <w:numPr>
          <w:ilvl w:val="0"/>
          <w:numId w:val="2"/>
        </w:numPr>
        <w:rPr>
          <w:rFonts w:ascii="Times New Roman" w:hAnsi="Times New Roman" w:cs="Times New Roman"/>
          <w:sz w:val="24"/>
          <w:szCs w:val="24"/>
          <w:rPrChange w:id="517"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18" w:author="Administrator" w:date="2011-03-31T20:50:00Z">
            <w:rPr>
              <w:rFonts w:ascii="Times New Roman" w:hAnsi="Times New Roman" w:cs="Times New Roman"/>
              <w:color w:val="0000FF"/>
              <w:sz w:val="28"/>
              <w:szCs w:val="28"/>
              <w:u w:val="single"/>
            </w:rPr>
          </w:rPrChange>
        </w:rPr>
        <w:t>Page 3, left col., line 1: ``structures ,and credibility'' =&gt; ````structures and credibility''</w:t>
      </w:r>
    </w:p>
    <w:p w:rsidR="00B25AA1" w:rsidRPr="0077652B" w:rsidRDefault="00B56598" w:rsidP="00B25AA1">
      <w:pPr>
        <w:pStyle w:val="ListParagraph"/>
        <w:numPr>
          <w:ilvl w:val="0"/>
          <w:numId w:val="2"/>
        </w:numPr>
        <w:rPr>
          <w:rFonts w:ascii="Times New Roman" w:hAnsi="Times New Roman" w:cs="Times New Roman"/>
          <w:sz w:val="24"/>
          <w:szCs w:val="24"/>
          <w:rPrChange w:id="519"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20" w:author="Administrator" w:date="2011-03-31T20:50:00Z">
            <w:rPr>
              <w:rFonts w:ascii="Times New Roman" w:hAnsi="Times New Roman" w:cs="Times New Roman"/>
              <w:color w:val="0000FF"/>
              <w:sz w:val="28"/>
              <w:szCs w:val="28"/>
              <w:u w:val="single"/>
            </w:rPr>
          </w:rPrChange>
        </w:rPr>
        <w:t xml:space="preserve">Page 3, left col., line 16: ``in (Hamada </w:t>
      </w:r>
      <w:r w:rsidRPr="00B56598">
        <w:rPr>
          <w:rFonts w:ascii="Times New Roman" w:hAnsi="Times New Roman" w:cs="Times New Roman"/>
          <w:sz w:val="24"/>
          <w:szCs w:val="24"/>
          <w:rPrChange w:id="521" w:author="Administrator" w:date="2011-03-31T20:50:00Z">
            <w:rPr>
              <w:rFonts w:ascii="Times New Roman" w:hAnsi="Times New Roman" w:cs="Times New Roman"/>
              <w:color w:val="0000FF"/>
              <w:u w:val="single"/>
            </w:rPr>
          </w:rPrChange>
        </w:rPr>
        <w:fldChar w:fldCharType="begin"/>
      </w:r>
      <w:r w:rsidRPr="00B56598">
        <w:rPr>
          <w:rFonts w:ascii="Times New Roman" w:hAnsi="Times New Roman" w:cs="Times New Roman"/>
          <w:sz w:val="24"/>
          <w:szCs w:val="24"/>
          <w:rPrChange w:id="522" w:author="Administrator" w:date="2011-03-31T20:50:00Z">
            <w:rPr>
              <w:rFonts w:ascii="Times New Roman" w:hAnsi="Times New Roman" w:cs="Times New Roman"/>
              <w:color w:val="0000FF"/>
              <w:u w:val="single"/>
            </w:rPr>
          </w:rPrChange>
        </w:rPr>
        <w:instrText>HYPERLINK "http://et.al" \t "_blank"</w:instrText>
      </w:r>
      <w:r w:rsidRPr="00B56598">
        <w:rPr>
          <w:rFonts w:ascii="Times New Roman" w:hAnsi="Times New Roman" w:cs="Times New Roman"/>
          <w:sz w:val="24"/>
          <w:szCs w:val="24"/>
          <w:rPrChange w:id="523" w:author="Administrator" w:date="2011-03-31T20:50:00Z">
            <w:rPr>
              <w:rFonts w:ascii="Times New Roman" w:hAnsi="Times New Roman" w:cs="Times New Roman"/>
              <w:color w:val="0000FF"/>
              <w:u w:val="single"/>
            </w:rPr>
          </w:rPrChange>
        </w:rPr>
        <w:fldChar w:fldCharType="separate"/>
      </w:r>
      <w:r w:rsidRPr="00B56598">
        <w:rPr>
          <w:rStyle w:val="Hyperlink"/>
          <w:rFonts w:ascii="Times New Roman" w:hAnsi="Times New Roman" w:cs="Times New Roman"/>
          <w:sz w:val="24"/>
          <w:szCs w:val="24"/>
          <w:rPrChange w:id="524" w:author="Administrator" w:date="2011-03-31T20:50:00Z">
            <w:rPr>
              <w:rStyle w:val="Hyperlink"/>
              <w:rFonts w:ascii="Times New Roman" w:hAnsi="Times New Roman" w:cs="Times New Roman"/>
              <w:sz w:val="28"/>
              <w:szCs w:val="28"/>
            </w:rPr>
          </w:rPrChange>
        </w:rPr>
        <w:t>et.al</w:t>
      </w:r>
      <w:r w:rsidRPr="00B56598">
        <w:rPr>
          <w:rFonts w:ascii="Times New Roman" w:hAnsi="Times New Roman" w:cs="Times New Roman"/>
          <w:sz w:val="24"/>
          <w:szCs w:val="24"/>
          <w:rPrChange w:id="525" w:author="Administrator" w:date="2011-03-31T20:50:00Z">
            <w:rPr>
              <w:rFonts w:ascii="Times New Roman" w:hAnsi="Times New Roman" w:cs="Times New Roman"/>
              <w:color w:val="0000FF"/>
              <w:u w:val="single"/>
            </w:rPr>
          </w:rPrChange>
        </w:rPr>
        <w:fldChar w:fldCharType="end"/>
      </w:r>
      <w:r w:rsidRPr="00B56598">
        <w:rPr>
          <w:rFonts w:ascii="Times New Roman" w:hAnsi="Times New Roman" w:cs="Times New Roman"/>
          <w:sz w:val="24"/>
          <w:szCs w:val="24"/>
          <w:rPrChange w:id="526" w:author="Administrator" w:date="2011-03-31T20:50:00Z">
            <w:rPr>
              <w:rFonts w:ascii="Times New Roman" w:hAnsi="Times New Roman" w:cs="Times New Roman"/>
              <w:color w:val="0000FF"/>
              <w:sz w:val="28"/>
              <w:szCs w:val="28"/>
              <w:u w:val="single"/>
            </w:rPr>
          </w:rPrChange>
        </w:rPr>
        <w:t>.,2010), projecting'' =&gt; ``in Hamada et al. (2010), projecting''</w:t>
      </w:r>
    </w:p>
    <w:p w:rsidR="00B25AA1" w:rsidRPr="0077652B" w:rsidRDefault="00B56598" w:rsidP="00B25AA1">
      <w:pPr>
        <w:pStyle w:val="ListParagraph"/>
        <w:numPr>
          <w:ilvl w:val="0"/>
          <w:numId w:val="2"/>
        </w:numPr>
        <w:rPr>
          <w:rFonts w:ascii="Times New Roman" w:hAnsi="Times New Roman" w:cs="Times New Roman"/>
          <w:sz w:val="24"/>
          <w:szCs w:val="24"/>
          <w:rPrChange w:id="527"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28" w:author="Administrator" w:date="2011-03-31T20:50:00Z">
            <w:rPr>
              <w:rFonts w:ascii="Times New Roman" w:hAnsi="Times New Roman" w:cs="Times New Roman"/>
              <w:color w:val="0000FF"/>
              <w:sz w:val="28"/>
              <w:szCs w:val="28"/>
              <w:u w:val="single"/>
            </w:rPr>
          </w:rPrChange>
        </w:rPr>
        <w:t>Page 3, right col., after (1): Give ``D'' (Hamming distance) in italics</w:t>
      </w:r>
    </w:p>
    <w:p w:rsidR="004E2B9E" w:rsidRPr="0077652B" w:rsidRDefault="00B56598" w:rsidP="00B25AA1">
      <w:pPr>
        <w:pStyle w:val="ListParagraph"/>
        <w:numPr>
          <w:ilvl w:val="0"/>
          <w:numId w:val="2"/>
        </w:numPr>
        <w:rPr>
          <w:rFonts w:ascii="Times New Roman" w:hAnsi="Times New Roman" w:cs="Times New Roman"/>
          <w:sz w:val="24"/>
          <w:szCs w:val="24"/>
          <w:rPrChange w:id="529"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30" w:author="Administrator" w:date="2011-03-31T20:50:00Z">
            <w:rPr>
              <w:rFonts w:ascii="Times New Roman" w:hAnsi="Times New Roman" w:cs="Times New Roman"/>
              <w:color w:val="0000FF"/>
              <w:sz w:val="28"/>
              <w:szCs w:val="28"/>
              <w:u w:val="single"/>
            </w:rPr>
          </w:rPrChange>
        </w:rPr>
        <w:t>Page 3, section 3.1.2: Give ``N'' (number of sequences) in italics</w:t>
      </w:r>
    </w:p>
    <w:p w:rsidR="004E2B9E" w:rsidRPr="0077652B" w:rsidRDefault="00B56598" w:rsidP="00B25AA1">
      <w:pPr>
        <w:pStyle w:val="ListParagraph"/>
        <w:numPr>
          <w:ilvl w:val="0"/>
          <w:numId w:val="2"/>
        </w:numPr>
        <w:rPr>
          <w:rFonts w:ascii="Times New Roman" w:hAnsi="Times New Roman" w:cs="Times New Roman"/>
          <w:sz w:val="24"/>
          <w:szCs w:val="24"/>
          <w:rPrChange w:id="531"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32" w:author="Administrator" w:date="2011-03-31T20:50:00Z">
            <w:rPr>
              <w:rFonts w:ascii="Times New Roman" w:hAnsi="Times New Roman" w:cs="Times New Roman"/>
              <w:color w:val="0000FF"/>
              <w:sz w:val="28"/>
              <w:szCs w:val="28"/>
              <w:u w:val="single"/>
            </w:rPr>
          </w:rPrChange>
        </w:rPr>
        <w:t>page 3: because the =&gt; because of the</w:t>
      </w:r>
    </w:p>
    <w:p w:rsidR="004E2B9E" w:rsidRPr="0077652B" w:rsidRDefault="00B56598" w:rsidP="00B25AA1">
      <w:pPr>
        <w:pStyle w:val="ListParagraph"/>
        <w:numPr>
          <w:ilvl w:val="0"/>
          <w:numId w:val="2"/>
        </w:numPr>
        <w:rPr>
          <w:rFonts w:ascii="Times New Roman" w:hAnsi="Times New Roman" w:cs="Times New Roman"/>
          <w:sz w:val="24"/>
          <w:szCs w:val="24"/>
          <w:rPrChange w:id="533"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34" w:author="Administrator" w:date="2011-03-31T20:50:00Z">
            <w:rPr>
              <w:rFonts w:ascii="Times New Roman" w:hAnsi="Times New Roman" w:cs="Times New Roman"/>
              <w:color w:val="0000FF"/>
              <w:sz w:val="28"/>
              <w:szCs w:val="28"/>
              <w:u w:val="single"/>
            </w:rPr>
          </w:rPrChange>
        </w:rPr>
        <w:t> </w:t>
      </w:r>
      <w:proofErr w:type="gramStart"/>
      <w:r w:rsidRPr="00B56598">
        <w:rPr>
          <w:rFonts w:ascii="Times New Roman" w:hAnsi="Times New Roman" w:cs="Times New Roman"/>
          <w:sz w:val="24"/>
          <w:szCs w:val="24"/>
          <w:rPrChange w:id="535" w:author="Administrator" w:date="2011-03-31T20:50:00Z">
            <w:rPr>
              <w:rFonts w:ascii="Times New Roman" w:hAnsi="Times New Roman" w:cs="Times New Roman"/>
              <w:color w:val="0000FF"/>
              <w:sz w:val="28"/>
              <w:szCs w:val="28"/>
              <w:u w:val="single"/>
            </w:rPr>
          </w:rPrChange>
        </w:rPr>
        <w:t>page</w:t>
      </w:r>
      <w:proofErr w:type="gramEnd"/>
      <w:r w:rsidRPr="00B56598">
        <w:rPr>
          <w:rFonts w:ascii="Times New Roman" w:hAnsi="Times New Roman" w:cs="Times New Roman"/>
          <w:sz w:val="24"/>
          <w:szCs w:val="24"/>
          <w:rPrChange w:id="536" w:author="Administrator" w:date="2011-03-31T20:50:00Z">
            <w:rPr>
              <w:rFonts w:ascii="Times New Roman" w:hAnsi="Times New Roman" w:cs="Times New Roman"/>
              <w:color w:val="0000FF"/>
              <w:sz w:val="28"/>
              <w:szCs w:val="28"/>
              <w:u w:val="single"/>
            </w:rPr>
          </w:rPrChange>
        </w:rPr>
        <w:t xml:space="preserve"> 3:caparison =&gt; comparison?</w:t>
      </w:r>
    </w:p>
    <w:p w:rsidR="004E2B9E" w:rsidRPr="0077652B" w:rsidRDefault="00B56598" w:rsidP="00B25AA1">
      <w:pPr>
        <w:pStyle w:val="ListParagraph"/>
        <w:numPr>
          <w:ilvl w:val="0"/>
          <w:numId w:val="2"/>
        </w:numPr>
        <w:rPr>
          <w:rFonts w:ascii="Times New Roman" w:hAnsi="Times New Roman" w:cs="Times New Roman"/>
          <w:sz w:val="24"/>
          <w:szCs w:val="24"/>
          <w:rPrChange w:id="537"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38" w:author="Administrator" w:date="2011-03-31T20:50:00Z">
            <w:rPr>
              <w:rFonts w:ascii="Times New Roman" w:hAnsi="Times New Roman" w:cs="Times New Roman"/>
              <w:color w:val="0000FF"/>
              <w:sz w:val="28"/>
              <w:szCs w:val="28"/>
              <w:u w:val="single"/>
            </w:rPr>
          </w:rPrChange>
        </w:rPr>
        <w:t> page 3:  We plot PPV (positive prediction value) =&gt; We plot positive prediction value (PPV) ... same for SEN</w:t>
      </w:r>
    </w:p>
    <w:p w:rsidR="00B25AA1" w:rsidRPr="0077652B" w:rsidRDefault="00B56598" w:rsidP="00B25AA1">
      <w:pPr>
        <w:pStyle w:val="ListParagraph"/>
        <w:numPr>
          <w:ilvl w:val="0"/>
          <w:numId w:val="2"/>
        </w:numPr>
        <w:rPr>
          <w:rFonts w:ascii="Times New Roman" w:hAnsi="Times New Roman" w:cs="Times New Roman"/>
          <w:sz w:val="24"/>
          <w:szCs w:val="24"/>
          <w:rPrChange w:id="539"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40" w:author="Administrator" w:date="2011-03-31T20:50:00Z">
            <w:rPr>
              <w:rFonts w:ascii="Times New Roman" w:hAnsi="Times New Roman" w:cs="Times New Roman"/>
              <w:color w:val="0000FF"/>
              <w:sz w:val="28"/>
              <w:szCs w:val="28"/>
              <w:u w:val="single"/>
            </w:rPr>
          </w:rPrChange>
        </w:rPr>
        <w:t> page 3: comparison the =&gt; comparison of the</w:t>
      </w:r>
    </w:p>
    <w:p w:rsidR="004E2B9E" w:rsidRPr="0077652B" w:rsidRDefault="00B56598" w:rsidP="00B25AA1">
      <w:pPr>
        <w:pStyle w:val="ListParagraph"/>
        <w:numPr>
          <w:ilvl w:val="0"/>
          <w:numId w:val="2"/>
        </w:numPr>
        <w:rPr>
          <w:rFonts w:ascii="Times New Roman" w:hAnsi="Times New Roman" w:cs="Times New Roman"/>
          <w:sz w:val="24"/>
          <w:szCs w:val="24"/>
          <w:rPrChange w:id="541"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42" w:author="Administrator" w:date="2011-03-31T20:50:00Z">
            <w:rPr>
              <w:rFonts w:ascii="Times New Roman" w:hAnsi="Times New Roman" w:cs="Times New Roman"/>
              <w:color w:val="0000FF"/>
              <w:sz w:val="28"/>
              <w:szCs w:val="28"/>
              <w:u w:val="single"/>
            </w:rPr>
          </w:rPrChange>
        </w:rPr>
        <w:t>page 4: caption Fig 1: SEN=...=TP(TP+TN) =&gt; SEN=...=TP(TP+FN)</w:t>
      </w:r>
    </w:p>
    <w:p w:rsidR="004E2B9E" w:rsidRPr="0077652B" w:rsidRDefault="00B56598" w:rsidP="00B25AA1">
      <w:pPr>
        <w:pStyle w:val="ListParagraph"/>
        <w:numPr>
          <w:ilvl w:val="0"/>
          <w:numId w:val="2"/>
        </w:numPr>
        <w:rPr>
          <w:rFonts w:ascii="Times New Roman" w:hAnsi="Times New Roman" w:cs="Times New Roman"/>
          <w:sz w:val="24"/>
          <w:szCs w:val="24"/>
          <w:rPrChange w:id="543"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44" w:author="Administrator" w:date="2011-03-31T20:50:00Z">
            <w:rPr>
              <w:rFonts w:ascii="Times New Roman" w:hAnsi="Times New Roman" w:cs="Times New Roman"/>
              <w:color w:val="0000FF"/>
              <w:sz w:val="28"/>
              <w:szCs w:val="28"/>
              <w:u w:val="single"/>
            </w:rPr>
          </w:rPrChange>
        </w:rPr>
        <w:t>page 4: </w:t>
      </w:r>
      <w:proofErr w:type="spellStart"/>
      <w:r w:rsidRPr="00B56598">
        <w:rPr>
          <w:rFonts w:ascii="Times New Roman" w:hAnsi="Times New Roman" w:cs="Times New Roman"/>
          <w:sz w:val="24"/>
          <w:szCs w:val="24"/>
          <w:rPrChange w:id="545" w:author="Administrator" w:date="2011-03-31T20:50:00Z">
            <w:rPr>
              <w:rFonts w:ascii="Times New Roman" w:hAnsi="Times New Roman" w:cs="Times New Roman"/>
              <w:color w:val="0000FF"/>
              <w:sz w:val="28"/>
              <w:szCs w:val="28"/>
              <w:u w:val="single"/>
            </w:rPr>
          </w:rPrChange>
        </w:rPr>
        <w:t>Riboswitch</w:t>
      </w:r>
      <w:proofErr w:type="spellEnd"/>
      <w:r w:rsidRPr="00B56598">
        <w:rPr>
          <w:rFonts w:ascii="Times New Roman" w:hAnsi="Times New Roman" w:cs="Times New Roman"/>
          <w:sz w:val="24"/>
          <w:szCs w:val="24"/>
          <w:rPrChange w:id="546" w:author="Administrator" w:date="2011-03-31T20:50:00Z">
            <w:rPr>
              <w:rFonts w:ascii="Times New Roman" w:hAnsi="Times New Roman" w:cs="Times New Roman"/>
              <w:color w:val="0000FF"/>
              <w:sz w:val="28"/>
              <w:szCs w:val="28"/>
              <w:u w:val="single"/>
            </w:rPr>
          </w:rPrChange>
        </w:rPr>
        <w:t xml:space="preserve"> is part =&gt; A </w:t>
      </w:r>
      <w:proofErr w:type="spellStart"/>
      <w:r w:rsidRPr="00B56598">
        <w:rPr>
          <w:rFonts w:ascii="Times New Roman" w:hAnsi="Times New Roman" w:cs="Times New Roman"/>
          <w:sz w:val="24"/>
          <w:szCs w:val="24"/>
          <w:rPrChange w:id="547" w:author="Administrator" w:date="2011-03-31T20:50:00Z">
            <w:rPr>
              <w:rFonts w:ascii="Times New Roman" w:hAnsi="Times New Roman" w:cs="Times New Roman"/>
              <w:color w:val="0000FF"/>
              <w:sz w:val="28"/>
              <w:szCs w:val="28"/>
              <w:u w:val="single"/>
            </w:rPr>
          </w:rPrChange>
        </w:rPr>
        <w:t>riboswitch</w:t>
      </w:r>
      <w:proofErr w:type="spellEnd"/>
      <w:r w:rsidRPr="00B56598">
        <w:rPr>
          <w:rFonts w:ascii="Times New Roman" w:hAnsi="Times New Roman" w:cs="Times New Roman"/>
          <w:sz w:val="24"/>
          <w:szCs w:val="24"/>
          <w:rPrChange w:id="548" w:author="Administrator" w:date="2011-03-31T20:50:00Z">
            <w:rPr>
              <w:rFonts w:ascii="Times New Roman" w:hAnsi="Times New Roman" w:cs="Times New Roman"/>
              <w:color w:val="0000FF"/>
              <w:sz w:val="28"/>
              <w:szCs w:val="28"/>
              <w:u w:val="single"/>
            </w:rPr>
          </w:rPrChange>
        </w:rPr>
        <w:t xml:space="preserve"> is part</w:t>
      </w:r>
    </w:p>
    <w:p w:rsidR="00B25AA1" w:rsidRPr="0077652B" w:rsidRDefault="00B56598" w:rsidP="00B25AA1">
      <w:pPr>
        <w:pStyle w:val="ListParagraph"/>
        <w:numPr>
          <w:ilvl w:val="0"/>
          <w:numId w:val="2"/>
        </w:numPr>
        <w:rPr>
          <w:rFonts w:ascii="Times New Roman" w:hAnsi="Times New Roman" w:cs="Times New Roman"/>
          <w:sz w:val="24"/>
          <w:szCs w:val="24"/>
          <w:rPrChange w:id="549"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50" w:author="Administrator" w:date="2011-03-31T20:50:00Z">
            <w:rPr>
              <w:rFonts w:ascii="Times New Roman" w:hAnsi="Times New Roman" w:cs="Times New Roman"/>
              <w:color w:val="0000FF"/>
              <w:sz w:val="28"/>
              <w:szCs w:val="28"/>
              <w:u w:val="single"/>
            </w:rPr>
          </w:rPrChange>
        </w:rPr>
        <w:t>page 4: that that =&gt; that</w:t>
      </w:r>
    </w:p>
    <w:p w:rsidR="00B25AA1" w:rsidRPr="0077652B" w:rsidRDefault="00B56598" w:rsidP="00B25AA1">
      <w:pPr>
        <w:pStyle w:val="ListParagraph"/>
        <w:numPr>
          <w:ilvl w:val="0"/>
          <w:numId w:val="2"/>
        </w:numPr>
        <w:rPr>
          <w:rFonts w:ascii="Times New Roman" w:hAnsi="Times New Roman" w:cs="Times New Roman"/>
          <w:sz w:val="24"/>
          <w:szCs w:val="24"/>
          <w:rPrChange w:id="551"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52" w:author="Administrator" w:date="2011-03-31T20:50:00Z">
            <w:rPr>
              <w:rFonts w:ascii="Times New Roman" w:hAnsi="Times New Roman" w:cs="Times New Roman"/>
              <w:color w:val="0000FF"/>
              <w:sz w:val="28"/>
              <w:szCs w:val="28"/>
              <w:u w:val="single"/>
            </w:rPr>
          </w:rPrChange>
        </w:rPr>
        <w:t xml:space="preserve">page 4: predicted for this </w:t>
      </w:r>
      <w:proofErr w:type="spellStart"/>
      <w:r w:rsidRPr="00B56598">
        <w:rPr>
          <w:rFonts w:ascii="Times New Roman" w:hAnsi="Times New Roman" w:cs="Times New Roman"/>
          <w:sz w:val="24"/>
          <w:szCs w:val="24"/>
          <w:rPrChange w:id="553" w:author="Administrator" w:date="2011-03-31T20:50:00Z">
            <w:rPr>
              <w:rFonts w:ascii="Times New Roman" w:hAnsi="Times New Roman" w:cs="Times New Roman"/>
              <w:color w:val="0000FF"/>
              <w:sz w:val="28"/>
              <w:szCs w:val="28"/>
              <w:u w:val="single"/>
            </w:rPr>
          </w:rPrChange>
        </w:rPr>
        <w:t>ri</w:t>
      </w:r>
      <w:proofErr w:type="spellEnd"/>
      <w:r w:rsidRPr="00B56598">
        <w:rPr>
          <w:rFonts w:ascii="Times New Roman" w:hAnsi="Times New Roman" w:cs="Times New Roman"/>
          <w:sz w:val="24"/>
          <w:szCs w:val="24"/>
          <w:rPrChange w:id="554" w:author="Administrator" w:date="2011-03-31T20:50:00Z">
            <w:rPr>
              <w:rFonts w:ascii="Times New Roman" w:hAnsi="Times New Roman" w:cs="Times New Roman"/>
              <w:color w:val="0000FF"/>
              <w:sz w:val="28"/>
              <w:szCs w:val="28"/>
              <w:u w:val="single"/>
            </w:rPr>
          </w:rPrChange>
        </w:rPr>
        <w:t xml:space="preserve">   (hyphenation)</w:t>
      </w:r>
    </w:p>
    <w:p w:rsidR="00B25AA1" w:rsidRPr="0077652B" w:rsidRDefault="00B56598" w:rsidP="00B25AA1">
      <w:pPr>
        <w:pStyle w:val="ListParagraph"/>
        <w:numPr>
          <w:ilvl w:val="0"/>
          <w:numId w:val="2"/>
        </w:numPr>
        <w:rPr>
          <w:rFonts w:ascii="Times New Roman" w:hAnsi="Times New Roman" w:cs="Times New Roman"/>
          <w:sz w:val="24"/>
          <w:szCs w:val="24"/>
          <w:rPrChange w:id="555"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56" w:author="Administrator" w:date="2011-03-31T20:50:00Z">
            <w:rPr>
              <w:rFonts w:ascii="Times New Roman" w:hAnsi="Times New Roman" w:cs="Times New Roman"/>
              <w:color w:val="0000FF"/>
              <w:sz w:val="28"/>
              <w:szCs w:val="28"/>
              <w:u w:val="single"/>
            </w:rPr>
          </w:rPrChange>
        </w:rPr>
        <w:t>Page 4, left col., line 55: ``table 2'' =&gt; ``Table 2''</w:t>
      </w:r>
    </w:p>
    <w:p w:rsidR="00B25AA1" w:rsidRPr="0077652B" w:rsidRDefault="00B56598" w:rsidP="00B25AA1">
      <w:pPr>
        <w:pStyle w:val="ListParagraph"/>
        <w:numPr>
          <w:ilvl w:val="0"/>
          <w:numId w:val="2"/>
        </w:numPr>
        <w:rPr>
          <w:rFonts w:ascii="Times New Roman" w:hAnsi="Times New Roman" w:cs="Times New Roman"/>
          <w:sz w:val="24"/>
          <w:szCs w:val="24"/>
          <w:rPrChange w:id="557"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58" w:author="Administrator" w:date="2011-03-31T20:50:00Z">
            <w:rPr>
              <w:rFonts w:ascii="Times New Roman" w:hAnsi="Times New Roman" w:cs="Times New Roman"/>
              <w:color w:val="0000FF"/>
              <w:sz w:val="28"/>
              <w:szCs w:val="28"/>
              <w:u w:val="single"/>
            </w:rPr>
          </w:rPrChange>
        </w:rPr>
        <w:t>Page 4, right col., line 54:``reference that that'' =&gt; ``reference than that''</w:t>
      </w:r>
    </w:p>
    <w:p w:rsidR="004E2B9E" w:rsidRPr="0077652B" w:rsidRDefault="00B56598" w:rsidP="00B25AA1">
      <w:pPr>
        <w:pStyle w:val="ListParagraph"/>
        <w:numPr>
          <w:ilvl w:val="0"/>
          <w:numId w:val="2"/>
        </w:numPr>
        <w:rPr>
          <w:rFonts w:ascii="Times New Roman" w:hAnsi="Times New Roman" w:cs="Times New Roman"/>
          <w:sz w:val="24"/>
          <w:szCs w:val="24"/>
          <w:rPrChange w:id="559"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60" w:author="Administrator" w:date="2011-03-31T20:50:00Z">
            <w:rPr>
              <w:rFonts w:ascii="Times New Roman" w:hAnsi="Times New Roman" w:cs="Times New Roman"/>
              <w:color w:val="0000FF"/>
              <w:sz w:val="28"/>
              <w:szCs w:val="28"/>
              <w:u w:val="single"/>
            </w:rPr>
          </w:rPrChange>
        </w:rPr>
        <w:t xml:space="preserve">Title of section 3.2: ``Detecting </w:t>
      </w:r>
      <w:proofErr w:type="spellStart"/>
      <w:r w:rsidRPr="00B56598">
        <w:rPr>
          <w:rFonts w:ascii="Times New Roman" w:hAnsi="Times New Roman" w:cs="Times New Roman"/>
          <w:sz w:val="24"/>
          <w:szCs w:val="24"/>
          <w:rPrChange w:id="561" w:author="Administrator" w:date="2011-03-31T20:50:00Z">
            <w:rPr>
              <w:rFonts w:ascii="Times New Roman" w:hAnsi="Times New Roman" w:cs="Times New Roman"/>
              <w:color w:val="0000FF"/>
              <w:sz w:val="28"/>
              <w:szCs w:val="28"/>
              <w:u w:val="single"/>
            </w:rPr>
          </w:rPrChange>
        </w:rPr>
        <w:t>Riboswitch</w:t>
      </w:r>
      <w:proofErr w:type="spellEnd"/>
      <w:r w:rsidRPr="00B56598">
        <w:rPr>
          <w:rFonts w:ascii="Times New Roman" w:hAnsi="Times New Roman" w:cs="Times New Roman"/>
          <w:sz w:val="24"/>
          <w:szCs w:val="24"/>
          <w:rPrChange w:id="562" w:author="Administrator" w:date="2011-03-31T20:50:00Z">
            <w:rPr>
              <w:rFonts w:ascii="Times New Roman" w:hAnsi="Times New Roman" w:cs="Times New Roman"/>
              <w:color w:val="0000FF"/>
              <w:sz w:val="28"/>
              <w:szCs w:val="28"/>
              <w:u w:val="single"/>
            </w:rPr>
          </w:rPrChange>
        </w:rPr>
        <w:t xml:space="preserve">:'' =&gt; ``Detecting the structure of a </w:t>
      </w:r>
      <w:proofErr w:type="spellStart"/>
      <w:r w:rsidRPr="00B56598">
        <w:rPr>
          <w:rFonts w:ascii="Times New Roman" w:hAnsi="Times New Roman" w:cs="Times New Roman"/>
          <w:sz w:val="24"/>
          <w:szCs w:val="24"/>
          <w:rPrChange w:id="563" w:author="Administrator" w:date="2011-03-31T20:50:00Z">
            <w:rPr>
              <w:rFonts w:ascii="Times New Roman" w:hAnsi="Times New Roman" w:cs="Times New Roman"/>
              <w:color w:val="0000FF"/>
              <w:sz w:val="28"/>
              <w:szCs w:val="28"/>
              <w:u w:val="single"/>
            </w:rPr>
          </w:rPrChange>
        </w:rPr>
        <w:t>Riboswitch</w:t>
      </w:r>
      <w:proofErr w:type="spellEnd"/>
      <w:r w:rsidRPr="00B56598">
        <w:rPr>
          <w:rFonts w:ascii="Times New Roman" w:hAnsi="Times New Roman" w:cs="Times New Roman"/>
          <w:sz w:val="24"/>
          <w:szCs w:val="24"/>
          <w:rPrChange w:id="564" w:author="Administrator" w:date="2011-03-31T20:50:00Z">
            <w:rPr>
              <w:rFonts w:ascii="Times New Roman" w:hAnsi="Times New Roman" w:cs="Times New Roman"/>
              <w:color w:val="0000FF"/>
              <w:sz w:val="28"/>
              <w:szCs w:val="28"/>
              <w:u w:val="single"/>
            </w:rPr>
          </w:rPrChange>
        </w:rPr>
        <w:t>''</w:t>
      </w:r>
    </w:p>
    <w:p w:rsidR="00B25AA1" w:rsidRPr="0077652B" w:rsidRDefault="00B56598" w:rsidP="00B25AA1">
      <w:pPr>
        <w:pStyle w:val="ListParagraph"/>
        <w:numPr>
          <w:ilvl w:val="0"/>
          <w:numId w:val="2"/>
        </w:numPr>
        <w:rPr>
          <w:rFonts w:ascii="Times New Roman" w:hAnsi="Times New Roman" w:cs="Times New Roman"/>
          <w:sz w:val="24"/>
          <w:szCs w:val="24"/>
          <w:rPrChange w:id="565" w:author="Administrator" w:date="2011-03-31T20:50:00Z">
            <w:rPr>
              <w:rFonts w:ascii="Times New Roman" w:hAnsi="Times New Roman" w:cs="Times New Roman"/>
              <w:sz w:val="28"/>
              <w:szCs w:val="28"/>
            </w:rPr>
          </w:rPrChange>
        </w:rPr>
      </w:pPr>
      <w:r w:rsidRPr="00B56598">
        <w:rPr>
          <w:rFonts w:ascii="Times New Roman" w:hAnsi="Times New Roman" w:cs="Times New Roman"/>
          <w:sz w:val="24"/>
          <w:szCs w:val="24"/>
          <w:rPrChange w:id="566" w:author="Administrator" w:date="2011-03-31T20:50:00Z">
            <w:rPr>
              <w:rFonts w:ascii="Times New Roman" w:hAnsi="Times New Roman" w:cs="Times New Roman"/>
              <w:color w:val="0000FF"/>
              <w:sz w:val="28"/>
              <w:szCs w:val="28"/>
              <w:u w:val="single"/>
            </w:rPr>
          </w:rPrChange>
        </w:rPr>
        <w:t>Page 6, References:</w:t>
      </w:r>
      <w:r w:rsidRPr="00B56598">
        <w:rPr>
          <w:rFonts w:ascii="Times New Roman" w:hAnsi="Times New Roman" w:cs="Times New Roman"/>
          <w:sz w:val="24"/>
          <w:szCs w:val="24"/>
          <w:rPrChange w:id="567" w:author="Administrator" w:date="2011-03-31T20:50:00Z">
            <w:rPr>
              <w:rFonts w:ascii="Times New Roman" w:hAnsi="Times New Roman" w:cs="Times New Roman"/>
              <w:color w:val="0000FF"/>
              <w:sz w:val="28"/>
              <w:szCs w:val="28"/>
              <w:u w:val="single"/>
            </w:rPr>
          </w:rPrChange>
        </w:rPr>
        <w:br/>
      </w:r>
      <w:ins w:id="568" w:author="Administrator" w:date="2011-03-31T20:51:00Z">
        <w:r w:rsidR="0077652B" w:rsidRPr="0077652B">
          <w:rPr>
            <w:rFonts w:ascii="Times New Roman" w:hAnsi="Times New Roman" w:cs="Times New Roman"/>
            <w:sz w:val="24"/>
            <w:szCs w:val="24"/>
          </w:rPr>
          <w:t>''</w:t>
        </w:r>
      </w:ins>
      <w:proofErr w:type="spellStart"/>
      <w:del w:id="569" w:author="Administrator" w:date="2011-03-31T20:51:00Z">
        <w:r w:rsidRPr="00B56598">
          <w:rPr>
            <w:rFonts w:ascii="Times New Roman" w:hAnsi="Times New Roman" w:cs="Times New Roman"/>
            <w:sz w:val="24"/>
            <w:szCs w:val="24"/>
            <w:rPrChange w:id="570" w:author="Administrator" w:date="2011-03-31T20:50: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571" w:author="Administrator" w:date="2011-03-31T20:50:00Z">
            <w:rPr>
              <w:rFonts w:ascii="Times New Roman" w:hAnsi="Times New Roman" w:cs="Times New Roman"/>
              <w:color w:val="0000FF"/>
              <w:sz w:val="28"/>
              <w:szCs w:val="28"/>
              <w:u w:val="single"/>
            </w:rPr>
          </w:rPrChange>
        </w:rPr>
        <w:t>Ji</w:t>
      </w:r>
      <w:proofErr w:type="spellEnd"/>
      <w:r w:rsidRPr="00B56598">
        <w:rPr>
          <w:rFonts w:ascii="Times New Roman" w:hAnsi="Times New Roman" w:cs="Times New Roman"/>
          <w:sz w:val="24"/>
          <w:szCs w:val="24"/>
          <w:rPrChange w:id="572" w:author="Administrator" w:date="2011-03-31T20:50:00Z">
            <w:rPr>
              <w:rFonts w:ascii="Times New Roman" w:hAnsi="Times New Roman" w:cs="Times New Roman"/>
              <w:color w:val="0000FF"/>
              <w:sz w:val="28"/>
              <w:szCs w:val="28"/>
              <w:u w:val="single"/>
            </w:rPr>
          </w:rPrChange>
        </w:rPr>
        <w:t xml:space="preserve"> Y, et al (2004)'' =&gt; </w:t>
      </w:r>
      <w:ins w:id="573" w:author="Administrator" w:date="2011-03-31T20:51:00Z">
        <w:r w:rsidR="0077652B" w:rsidRPr="0077652B">
          <w:rPr>
            <w:rFonts w:ascii="Times New Roman" w:hAnsi="Times New Roman" w:cs="Times New Roman"/>
            <w:sz w:val="24"/>
            <w:szCs w:val="24"/>
          </w:rPr>
          <w:t>''</w:t>
        </w:r>
      </w:ins>
      <w:proofErr w:type="spellStart"/>
      <w:del w:id="574" w:author="Administrator" w:date="2011-03-31T20:51:00Z">
        <w:r w:rsidRPr="00B56598">
          <w:rPr>
            <w:rFonts w:ascii="Times New Roman" w:hAnsi="Times New Roman" w:cs="Times New Roman"/>
            <w:sz w:val="24"/>
            <w:szCs w:val="24"/>
            <w:rPrChange w:id="575" w:author="Administrator" w:date="2011-03-31T20:50: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576" w:author="Administrator" w:date="2011-03-31T20:50:00Z">
            <w:rPr>
              <w:rFonts w:ascii="Times New Roman" w:hAnsi="Times New Roman" w:cs="Times New Roman"/>
              <w:color w:val="0000FF"/>
              <w:sz w:val="28"/>
              <w:szCs w:val="28"/>
              <w:u w:val="single"/>
            </w:rPr>
          </w:rPrChange>
        </w:rPr>
        <w:t>Ji</w:t>
      </w:r>
      <w:proofErr w:type="spellEnd"/>
      <w:r w:rsidRPr="00B56598">
        <w:rPr>
          <w:rFonts w:ascii="Times New Roman" w:hAnsi="Times New Roman" w:cs="Times New Roman"/>
          <w:sz w:val="24"/>
          <w:szCs w:val="24"/>
          <w:rPrChange w:id="577" w:author="Administrator" w:date="2011-03-31T20:50:00Z">
            <w:rPr>
              <w:rFonts w:ascii="Times New Roman" w:hAnsi="Times New Roman" w:cs="Times New Roman"/>
              <w:color w:val="0000FF"/>
              <w:sz w:val="28"/>
              <w:szCs w:val="28"/>
              <w:u w:val="single"/>
            </w:rPr>
          </w:rPrChange>
        </w:rPr>
        <w:t xml:space="preserve">. Y,, </w:t>
      </w:r>
      <w:proofErr w:type="spellStart"/>
      <w:r w:rsidRPr="00B56598">
        <w:rPr>
          <w:rFonts w:ascii="Times New Roman" w:hAnsi="Times New Roman" w:cs="Times New Roman"/>
          <w:sz w:val="24"/>
          <w:szCs w:val="24"/>
          <w:rPrChange w:id="578" w:author="Administrator" w:date="2011-03-31T20:50:00Z">
            <w:rPr>
              <w:rFonts w:ascii="Times New Roman" w:hAnsi="Times New Roman" w:cs="Times New Roman"/>
              <w:color w:val="0000FF"/>
              <w:sz w:val="28"/>
              <w:szCs w:val="28"/>
              <w:u w:val="single"/>
            </w:rPr>
          </w:rPrChange>
        </w:rPr>
        <w:t>Xu</w:t>
      </w:r>
      <w:proofErr w:type="spellEnd"/>
      <w:r w:rsidRPr="00B56598">
        <w:rPr>
          <w:rFonts w:ascii="Times New Roman" w:hAnsi="Times New Roman" w:cs="Times New Roman"/>
          <w:sz w:val="24"/>
          <w:szCs w:val="24"/>
          <w:rPrChange w:id="579" w:author="Administrator" w:date="2011-03-31T20:50:00Z">
            <w:rPr>
              <w:rFonts w:ascii="Times New Roman" w:hAnsi="Times New Roman" w:cs="Times New Roman"/>
              <w:color w:val="0000FF"/>
              <w:sz w:val="28"/>
              <w:szCs w:val="28"/>
              <w:u w:val="single"/>
            </w:rPr>
          </w:rPrChange>
        </w:rPr>
        <w:t xml:space="preserve">, X. and </w:t>
      </w:r>
      <w:proofErr w:type="spellStart"/>
      <w:r w:rsidRPr="00B56598">
        <w:rPr>
          <w:rFonts w:ascii="Times New Roman" w:hAnsi="Times New Roman" w:cs="Times New Roman"/>
          <w:sz w:val="24"/>
          <w:szCs w:val="24"/>
          <w:rPrChange w:id="580" w:author="Administrator" w:date="2011-03-31T20:50:00Z">
            <w:rPr>
              <w:rFonts w:ascii="Times New Roman" w:hAnsi="Times New Roman" w:cs="Times New Roman"/>
              <w:color w:val="0000FF"/>
              <w:sz w:val="28"/>
              <w:szCs w:val="28"/>
              <w:u w:val="single"/>
            </w:rPr>
          </w:rPrChange>
        </w:rPr>
        <w:t>Stormo</w:t>
      </w:r>
      <w:proofErr w:type="spellEnd"/>
      <w:r w:rsidRPr="00B56598">
        <w:rPr>
          <w:rFonts w:ascii="Times New Roman" w:hAnsi="Times New Roman" w:cs="Times New Roman"/>
          <w:sz w:val="24"/>
          <w:szCs w:val="24"/>
          <w:rPrChange w:id="581" w:author="Administrator" w:date="2011-03-31T20:50:00Z">
            <w:rPr>
              <w:rFonts w:ascii="Times New Roman" w:hAnsi="Times New Roman" w:cs="Times New Roman"/>
              <w:color w:val="0000FF"/>
              <w:sz w:val="28"/>
              <w:szCs w:val="28"/>
              <w:u w:val="single"/>
            </w:rPr>
          </w:rPrChange>
        </w:rPr>
        <w:t>, G.D. (2004)''</w:t>
      </w:r>
      <w:r w:rsidRPr="00B56598">
        <w:rPr>
          <w:rFonts w:ascii="Times New Roman" w:hAnsi="Times New Roman" w:cs="Times New Roman"/>
          <w:sz w:val="24"/>
          <w:szCs w:val="24"/>
          <w:rPrChange w:id="582" w:author="Administrator" w:date="2011-03-31T20:50:00Z">
            <w:rPr>
              <w:rFonts w:ascii="Times New Roman" w:hAnsi="Times New Roman" w:cs="Times New Roman"/>
              <w:color w:val="0000FF"/>
              <w:sz w:val="28"/>
              <w:szCs w:val="28"/>
              <w:u w:val="single"/>
            </w:rPr>
          </w:rPrChange>
        </w:rPr>
        <w:br/>
      </w:r>
      <w:ins w:id="583" w:author="Administrator" w:date="2011-03-31T20:51:00Z">
        <w:r w:rsidR="0077652B" w:rsidRPr="0077652B">
          <w:rPr>
            <w:rFonts w:ascii="Times New Roman" w:hAnsi="Times New Roman" w:cs="Times New Roman"/>
            <w:sz w:val="24"/>
            <w:szCs w:val="24"/>
          </w:rPr>
          <w:t>''</w:t>
        </w:r>
      </w:ins>
      <w:proofErr w:type="spellStart"/>
      <w:del w:id="584" w:author="Administrator" w:date="2011-03-31T20:51:00Z">
        <w:r w:rsidRPr="00B56598">
          <w:rPr>
            <w:rFonts w:ascii="Times New Roman" w:hAnsi="Times New Roman" w:cs="Times New Roman"/>
            <w:sz w:val="24"/>
            <w:szCs w:val="24"/>
            <w:rPrChange w:id="585" w:author="Administrator" w:date="2011-03-31T20:50: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586" w:author="Administrator" w:date="2011-03-31T20:50:00Z">
            <w:rPr>
              <w:rFonts w:ascii="Times New Roman" w:hAnsi="Times New Roman" w:cs="Times New Roman"/>
              <w:color w:val="0000FF"/>
              <w:sz w:val="28"/>
              <w:szCs w:val="28"/>
              <w:u w:val="single"/>
            </w:rPr>
          </w:rPrChange>
        </w:rPr>
        <w:t>Kiryu</w:t>
      </w:r>
      <w:proofErr w:type="spellEnd"/>
      <w:r w:rsidRPr="00B56598">
        <w:rPr>
          <w:rFonts w:ascii="Times New Roman" w:hAnsi="Times New Roman" w:cs="Times New Roman"/>
          <w:sz w:val="24"/>
          <w:szCs w:val="24"/>
          <w:rPrChange w:id="587" w:author="Administrator" w:date="2011-03-31T20:50:00Z">
            <w:rPr>
              <w:rFonts w:ascii="Times New Roman" w:hAnsi="Times New Roman" w:cs="Times New Roman"/>
              <w:color w:val="0000FF"/>
              <w:sz w:val="28"/>
              <w:szCs w:val="28"/>
              <w:u w:val="single"/>
            </w:rPr>
          </w:rPrChange>
        </w:rPr>
        <w:t xml:space="preserve"> H, et al (2007)'' =&gt; </w:t>
      </w:r>
      <w:ins w:id="588" w:author="Administrator" w:date="2011-03-31T20:51:00Z">
        <w:r w:rsidR="0077652B" w:rsidRPr="0077652B">
          <w:rPr>
            <w:rFonts w:ascii="Times New Roman" w:hAnsi="Times New Roman" w:cs="Times New Roman"/>
            <w:sz w:val="24"/>
            <w:szCs w:val="24"/>
          </w:rPr>
          <w:t>''</w:t>
        </w:r>
      </w:ins>
      <w:proofErr w:type="spellStart"/>
      <w:del w:id="589" w:author="Administrator" w:date="2011-03-31T20:51:00Z">
        <w:r w:rsidRPr="00B56598">
          <w:rPr>
            <w:rFonts w:ascii="Times New Roman" w:hAnsi="Times New Roman" w:cs="Times New Roman"/>
            <w:sz w:val="24"/>
            <w:szCs w:val="24"/>
            <w:rPrChange w:id="590" w:author="Administrator" w:date="2011-03-31T20:50: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591" w:author="Administrator" w:date="2011-03-31T20:50:00Z">
            <w:rPr>
              <w:rFonts w:ascii="Times New Roman" w:hAnsi="Times New Roman" w:cs="Times New Roman"/>
              <w:color w:val="0000FF"/>
              <w:sz w:val="28"/>
              <w:szCs w:val="28"/>
              <w:u w:val="single"/>
            </w:rPr>
          </w:rPrChange>
        </w:rPr>
        <w:t>Kiryu</w:t>
      </w:r>
      <w:proofErr w:type="spellEnd"/>
      <w:r w:rsidRPr="00B56598">
        <w:rPr>
          <w:rFonts w:ascii="Times New Roman" w:hAnsi="Times New Roman" w:cs="Times New Roman"/>
          <w:sz w:val="24"/>
          <w:szCs w:val="24"/>
          <w:rPrChange w:id="592" w:author="Administrator" w:date="2011-03-31T20:50:00Z">
            <w:rPr>
              <w:rFonts w:ascii="Times New Roman" w:hAnsi="Times New Roman" w:cs="Times New Roman"/>
              <w:color w:val="0000FF"/>
              <w:sz w:val="28"/>
              <w:szCs w:val="28"/>
              <w:u w:val="single"/>
            </w:rPr>
          </w:rPrChange>
        </w:rPr>
        <w:t xml:space="preserve">, H., </w:t>
      </w:r>
      <w:proofErr w:type="spellStart"/>
      <w:r w:rsidRPr="00B56598">
        <w:rPr>
          <w:rFonts w:ascii="Times New Roman" w:hAnsi="Times New Roman" w:cs="Times New Roman"/>
          <w:sz w:val="24"/>
          <w:szCs w:val="24"/>
          <w:rPrChange w:id="593" w:author="Administrator" w:date="2011-03-31T20:50:00Z">
            <w:rPr>
              <w:rFonts w:ascii="Times New Roman" w:hAnsi="Times New Roman" w:cs="Times New Roman"/>
              <w:color w:val="0000FF"/>
              <w:sz w:val="28"/>
              <w:szCs w:val="28"/>
              <w:u w:val="single"/>
            </w:rPr>
          </w:rPrChange>
        </w:rPr>
        <w:t>Tabei</w:t>
      </w:r>
      <w:proofErr w:type="spellEnd"/>
      <w:r w:rsidRPr="00B56598">
        <w:rPr>
          <w:rFonts w:ascii="Times New Roman" w:hAnsi="Times New Roman" w:cs="Times New Roman"/>
          <w:sz w:val="24"/>
          <w:szCs w:val="24"/>
          <w:rPrChange w:id="594" w:author="Administrator" w:date="2011-03-31T20:50:00Z">
            <w:rPr>
              <w:rFonts w:ascii="Times New Roman" w:hAnsi="Times New Roman" w:cs="Times New Roman"/>
              <w:color w:val="0000FF"/>
              <w:sz w:val="28"/>
              <w:szCs w:val="28"/>
              <w:u w:val="single"/>
            </w:rPr>
          </w:rPrChange>
        </w:rPr>
        <w:t xml:space="preserve">, Y., Kin, T. and </w:t>
      </w:r>
      <w:proofErr w:type="spellStart"/>
      <w:r w:rsidRPr="00B56598">
        <w:rPr>
          <w:rFonts w:ascii="Times New Roman" w:hAnsi="Times New Roman" w:cs="Times New Roman"/>
          <w:sz w:val="24"/>
          <w:szCs w:val="24"/>
          <w:rPrChange w:id="595" w:author="Administrator" w:date="2011-03-31T20:50:00Z">
            <w:rPr>
              <w:rFonts w:ascii="Times New Roman" w:hAnsi="Times New Roman" w:cs="Times New Roman"/>
              <w:color w:val="0000FF"/>
              <w:sz w:val="28"/>
              <w:szCs w:val="28"/>
              <w:u w:val="single"/>
            </w:rPr>
          </w:rPrChange>
        </w:rPr>
        <w:t>Asai</w:t>
      </w:r>
      <w:proofErr w:type="spellEnd"/>
      <w:r w:rsidRPr="00B56598">
        <w:rPr>
          <w:rFonts w:ascii="Times New Roman" w:hAnsi="Times New Roman" w:cs="Times New Roman"/>
          <w:sz w:val="24"/>
          <w:szCs w:val="24"/>
          <w:rPrChange w:id="596" w:author="Administrator" w:date="2011-03-31T20:50:00Z">
            <w:rPr>
              <w:rFonts w:ascii="Times New Roman" w:hAnsi="Times New Roman" w:cs="Times New Roman"/>
              <w:color w:val="0000FF"/>
              <w:sz w:val="28"/>
              <w:szCs w:val="28"/>
              <w:u w:val="single"/>
            </w:rPr>
          </w:rPrChange>
        </w:rPr>
        <w:t>, K. (2007)''</w:t>
      </w:r>
    </w:p>
    <w:p w:rsidR="00B25AA1" w:rsidRPr="00AE37B3" w:rsidRDefault="00B56598" w:rsidP="00B25AA1">
      <w:pPr>
        <w:pStyle w:val="ListParagraph"/>
        <w:numPr>
          <w:ilvl w:val="0"/>
          <w:numId w:val="2"/>
        </w:numPr>
        <w:rPr>
          <w:rFonts w:ascii="Times New Roman" w:hAnsi="Times New Roman" w:cs="Times New Roman"/>
          <w:sz w:val="28"/>
          <w:szCs w:val="28"/>
        </w:rPr>
      </w:pPr>
      <w:r w:rsidRPr="00B56598">
        <w:rPr>
          <w:rFonts w:ascii="Times New Roman" w:hAnsi="Times New Roman" w:cs="Times New Roman"/>
          <w:sz w:val="24"/>
          <w:szCs w:val="24"/>
          <w:rPrChange w:id="597" w:author="Administrator" w:date="2011-03-31T20:50:00Z">
            <w:rPr>
              <w:rFonts w:ascii="Times New Roman" w:hAnsi="Times New Roman" w:cs="Times New Roman"/>
              <w:color w:val="0000FF"/>
              <w:sz w:val="28"/>
              <w:szCs w:val="28"/>
              <w:u w:val="single"/>
            </w:rPr>
          </w:rPrChange>
        </w:rPr>
        <w:t>Header of Table 1:</w:t>
      </w:r>
      <w:ins w:id="598" w:author="Administrator" w:date="2011-03-31T20:34:00Z">
        <w:r w:rsidRPr="00B56598">
          <w:rPr>
            <w:rFonts w:ascii="Times New Roman" w:hAnsi="Times New Roman" w:cs="Times New Roman"/>
            <w:sz w:val="24"/>
            <w:szCs w:val="24"/>
            <w:rPrChange w:id="599" w:author="Administrator" w:date="2011-03-31T20:50:00Z">
              <w:rPr>
                <w:rFonts w:ascii="Times New Roman" w:hAnsi="Times New Roman" w:cs="Times New Roman"/>
                <w:color w:val="0000FF"/>
                <w:sz w:val="28"/>
                <w:szCs w:val="28"/>
                <w:u w:val="single"/>
              </w:rPr>
            </w:rPrChange>
          </w:rPr>
          <w:t xml:space="preserve"> </w:t>
        </w:r>
      </w:ins>
      <w:del w:id="600" w:author="Administrator" w:date="2011-03-31T20:34:00Z">
        <w:r w:rsidRPr="00B56598">
          <w:rPr>
            <w:rFonts w:ascii="Times New Roman" w:hAnsi="Times New Roman" w:cs="Times New Roman"/>
            <w:sz w:val="24"/>
            <w:szCs w:val="24"/>
            <w:rPrChange w:id="601" w:author="Administrator" w:date="2011-03-31T20:50:00Z">
              <w:rPr>
                <w:rFonts w:ascii="Times New Roman" w:hAnsi="Times New Roman" w:cs="Times New Roman"/>
                <w:color w:val="0000FF"/>
                <w:sz w:val="28"/>
                <w:szCs w:val="28"/>
                <w:u w:val="single"/>
              </w:rPr>
            </w:rPrChange>
          </w:rPr>
          <w:br/>
        </w:r>
      </w:del>
      <w:ins w:id="602" w:author="Administrator" w:date="2011-03-31T20:51:00Z">
        <w:r w:rsidR="0077652B" w:rsidRPr="0077652B">
          <w:rPr>
            <w:rFonts w:ascii="Times New Roman" w:hAnsi="Times New Roman" w:cs="Times New Roman"/>
            <w:sz w:val="24"/>
            <w:szCs w:val="24"/>
          </w:rPr>
          <w:t>''</w:t>
        </w:r>
      </w:ins>
      <w:del w:id="603" w:author="Administrator" w:date="2011-03-31T20:34:00Z">
        <w:r w:rsidRPr="00B56598">
          <w:rPr>
            <w:rFonts w:ascii="Times New Roman" w:hAnsi="Times New Roman" w:cs="Times New Roman"/>
            <w:sz w:val="24"/>
            <w:szCs w:val="24"/>
            <w:rPrChange w:id="604" w:author="Administrator" w:date="2011-03-31T20:51:00Z">
              <w:rPr>
                <w:rFonts w:ascii="Times New Roman" w:hAnsi="Times New Roman" w:cs="Times New Roman"/>
                <w:color w:val="0000FF"/>
                <w:sz w:val="28"/>
                <w:szCs w:val="28"/>
                <w:u w:val="single"/>
              </w:rPr>
            </w:rPrChange>
          </w:rPr>
          <w:delText>`</w:delText>
        </w:r>
      </w:del>
      <w:del w:id="605" w:author="Administrator" w:date="2011-03-31T20:51:00Z">
        <w:r w:rsidRPr="00B56598">
          <w:rPr>
            <w:rFonts w:ascii="Times New Roman" w:hAnsi="Times New Roman" w:cs="Times New Roman"/>
            <w:sz w:val="24"/>
            <w:szCs w:val="24"/>
            <w:rPrChange w:id="606" w:author="Administrator" w:date="2011-03-31T20:51: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607" w:author="Administrator" w:date="2011-03-31T20:51:00Z">
            <w:rPr>
              <w:rFonts w:ascii="Times New Roman" w:hAnsi="Times New Roman" w:cs="Times New Roman"/>
              <w:color w:val="0000FF"/>
              <w:sz w:val="28"/>
              <w:szCs w:val="28"/>
              <w:u w:val="single"/>
            </w:rPr>
          </w:rPrChange>
        </w:rPr>
        <w:t xml:space="preserve">Table 1.Eeffects'' =&gt; </w:t>
      </w:r>
      <w:ins w:id="608" w:author="Administrator" w:date="2011-03-31T20:51:00Z">
        <w:r w:rsidR="0077652B" w:rsidRPr="0077652B">
          <w:rPr>
            <w:rFonts w:ascii="Times New Roman" w:hAnsi="Times New Roman" w:cs="Times New Roman"/>
            <w:sz w:val="24"/>
            <w:szCs w:val="24"/>
          </w:rPr>
          <w:t>''</w:t>
        </w:r>
      </w:ins>
      <w:del w:id="609" w:author="Administrator" w:date="2011-03-31T20:51:00Z">
        <w:r w:rsidRPr="00B56598">
          <w:rPr>
            <w:rFonts w:ascii="Times New Roman" w:hAnsi="Times New Roman" w:cs="Times New Roman"/>
            <w:sz w:val="24"/>
            <w:szCs w:val="24"/>
            <w:rPrChange w:id="610" w:author="Administrator" w:date="2011-03-31T20:51:00Z">
              <w:rPr>
                <w:rFonts w:ascii="Times New Roman" w:hAnsi="Times New Roman" w:cs="Times New Roman"/>
                <w:color w:val="0000FF"/>
                <w:sz w:val="28"/>
                <w:szCs w:val="28"/>
                <w:u w:val="single"/>
              </w:rPr>
            </w:rPrChange>
          </w:rPr>
          <w:delText>``</w:delText>
        </w:r>
      </w:del>
      <w:r w:rsidRPr="00B56598">
        <w:rPr>
          <w:rFonts w:ascii="Times New Roman" w:hAnsi="Times New Roman" w:cs="Times New Roman"/>
          <w:sz w:val="24"/>
          <w:szCs w:val="24"/>
          <w:rPrChange w:id="611" w:author="Administrator" w:date="2011-03-31T20:51:00Z">
            <w:rPr>
              <w:rFonts w:ascii="Times New Roman" w:hAnsi="Times New Roman" w:cs="Times New Roman"/>
              <w:color w:val="0000FF"/>
              <w:sz w:val="28"/>
              <w:szCs w:val="28"/>
              <w:u w:val="single"/>
            </w:rPr>
          </w:rPrChange>
        </w:rPr>
        <w:t>Table 1. Effects''</w:t>
      </w:r>
    </w:p>
    <w:sectPr w:rsidR="00B25AA1" w:rsidRPr="00AE37B3" w:rsidSect="002012A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hip" w:date="2011-03-30T18:27:00Z" w:initials="c">
    <w:p w:rsidR="00EB0A81" w:rsidRDefault="00EB0A81">
      <w:pPr>
        <w:pStyle w:val="CommentText"/>
      </w:pPr>
      <w:r>
        <w:rPr>
          <w:rStyle w:val="CommentReference"/>
        </w:rPr>
        <w:annotationRef/>
      </w:r>
      <w:r>
        <w:t>Please look these up and describe what methods were employed to get the structures of these 17.</w:t>
      </w:r>
    </w:p>
  </w:comment>
  <w:comment w:id="247" w:author="chip" w:date="2011-03-31T11:46:00Z" w:initials="c">
    <w:p w:rsidR="00B36969" w:rsidRDefault="00B36969">
      <w:pPr>
        <w:pStyle w:val="CommentText"/>
      </w:pPr>
      <w:r>
        <w:rPr>
          <w:rStyle w:val="CommentReference"/>
        </w:rPr>
        <w:annotationRef/>
      </w:r>
      <w:r>
        <w:t>Please name this format and put the output in the supplement</w:t>
      </w:r>
      <w:r w:rsidR="006114A8">
        <w:t xml:space="preserve">.  This description </w:t>
      </w:r>
      <w:r w:rsidR="000262C1">
        <w:t xml:space="preserve">should be included in </w:t>
      </w:r>
      <w:proofErr w:type="gramStart"/>
      <w:r w:rsidR="000262C1">
        <w:t>the  output</w:t>
      </w:r>
      <w:proofErr w:type="gramEnd"/>
      <w:r w:rsidR="000262C1">
        <w:t xml:space="preserve"> and </w:t>
      </w:r>
      <w:r w:rsidR="006114A8">
        <w:t xml:space="preserve">needs to be expanded so the user is told exactly what is in the output. For example, it should say that the ensemble </w:t>
      </w:r>
      <w:proofErr w:type="spellStart"/>
      <w:proofErr w:type="gramStart"/>
      <w:r w:rsidR="006114A8">
        <w:t>centroid</w:t>
      </w:r>
      <w:proofErr w:type="spellEnd"/>
      <w:r w:rsidR="006114A8">
        <w:t xml:space="preserve">  structure</w:t>
      </w:r>
      <w:proofErr w:type="gramEnd"/>
      <w:r w:rsidR="006114A8">
        <w:t xml:space="preserve"> and  th</w:t>
      </w:r>
      <w:r w:rsidR="000262C1">
        <w:t xml:space="preserve">e </w:t>
      </w:r>
      <w:proofErr w:type="spellStart"/>
      <w:r w:rsidR="000262C1">
        <w:t>centroid</w:t>
      </w:r>
      <w:proofErr w:type="spellEnd"/>
      <w:r w:rsidR="000262C1">
        <w:t xml:space="preserve"> structures of the two</w:t>
      </w:r>
      <w:r w:rsidR="006114A8">
        <w:t xml:space="preserve"> largest sequences are given for each iteration after burn in. Also the alignments of each input sequence are given with </w:t>
      </w:r>
      <w:proofErr w:type="spellStart"/>
      <w:r w:rsidR="006114A8">
        <w:t>fasta</w:t>
      </w:r>
      <w:proofErr w:type="spellEnd"/>
      <w:r w:rsidR="006114A8">
        <w:t xml:space="preserve"> headers </w:t>
      </w:r>
      <w:r w:rsidR="000262C1">
        <w:t xml:space="preserve">for </w:t>
      </w:r>
      <w:r w:rsidR="00817F2E">
        <w:t xml:space="preserve">each sequence on </w:t>
      </w:r>
      <w:proofErr w:type="gramStart"/>
      <w:r w:rsidR="00817F2E">
        <w:t>each  iteration</w:t>
      </w:r>
      <w:proofErr w:type="gramEnd"/>
      <w:r w:rsidR="00817F2E">
        <w:t xml:space="preserve"> after burn in. Is my description correct?  If not please correct it. </w:t>
      </w:r>
    </w:p>
  </w:comment>
  <w:comment w:id="289" w:author="chip" w:date="2011-03-31T11:46:00Z" w:initials="c">
    <w:p w:rsidR="00B36969" w:rsidRDefault="00B36969">
      <w:pPr>
        <w:pStyle w:val="CommentText"/>
      </w:pPr>
      <w:r>
        <w:rPr>
          <w:rStyle w:val="CommentReference"/>
        </w:rPr>
        <w:annotationRef/>
      </w:r>
      <w:r>
        <w:t xml:space="preserve">Are these the structures of the two cluster </w:t>
      </w:r>
      <w:proofErr w:type="spellStart"/>
      <w:r>
        <w:t>centroids</w:t>
      </w:r>
      <w:proofErr w:type="spellEnd"/>
      <w:r>
        <w:t xml:space="preserve">?  Where is the ensemble </w:t>
      </w:r>
      <w:proofErr w:type="spellStart"/>
      <w:r>
        <w:t>centroid</w:t>
      </w:r>
      <w:proofErr w:type="spellEnd"/>
      <w:r>
        <w:t xml:space="preserve"> structure?  Does structure 0, mean the predicted structures from the first i</w:t>
      </w:r>
      <w:r w:rsidR="000262C1">
        <w:t xml:space="preserve">teration?  Does that mean that </w:t>
      </w:r>
      <w:r>
        <w:t xml:space="preserve">there are 1000 such </w:t>
      </w:r>
      <w:r w:rsidR="000262C1">
        <w:t>structures</w:t>
      </w:r>
      <w:r w:rsidR="006114A8">
        <w:t>?</w:t>
      </w:r>
    </w:p>
  </w:comment>
  <w:comment w:id="333" w:author="chip" w:date="2011-03-31T11:29:00Z" w:initials="c">
    <w:p w:rsidR="006114A8" w:rsidRDefault="006114A8">
      <w:pPr>
        <w:pStyle w:val="CommentText"/>
      </w:pPr>
      <w:r>
        <w:rPr>
          <w:rStyle w:val="CommentReference"/>
        </w:rPr>
        <w:annotationRef/>
      </w:r>
      <w:r>
        <w:t>What do alignment 0, 1, 2 mean</w:t>
      </w:r>
    </w:p>
  </w:comment>
  <w:comment w:id="340" w:author="chip" w:date="2011-03-31T11:34:00Z" w:initials="c">
    <w:p w:rsidR="006114A8" w:rsidRDefault="006114A8">
      <w:pPr>
        <w:pStyle w:val="CommentText"/>
      </w:pPr>
      <w:r>
        <w:rPr>
          <w:rStyle w:val="CommentReference"/>
        </w:rPr>
        <w:annotationRef/>
      </w:r>
      <w:r>
        <w:t xml:space="preserve">Are there just two sequence in this example?  The output should include </w:t>
      </w:r>
      <w:proofErr w:type="gramStart"/>
      <w:r>
        <w:t>the  header</w:t>
      </w:r>
      <w:proofErr w:type="gramEnd"/>
      <w:r>
        <w:t xml:space="preserve"> line from the  </w:t>
      </w:r>
      <w:proofErr w:type="spellStart"/>
      <w:r>
        <w:t>fasta</w:t>
      </w:r>
      <w:proofErr w:type="spellEnd"/>
      <w:r>
        <w:t xml:space="preserve"> file so that the user can easily recall which sequences are being aligned.  If so these alignments look terrible. It would be better to use an example for </w:t>
      </w:r>
      <w:proofErr w:type="gramStart"/>
      <w:r>
        <w:t>the  supplement</w:t>
      </w:r>
      <w:proofErr w:type="gramEnd"/>
      <w:r>
        <w:t xml:space="preserve"> that seems more credible to the reader.</w:t>
      </w:r>
    </w:p>
  </w:comment>
  <w:comment w:id="383" w:author="chip" w:date="2011-03-31T11:51:00Z" w:initials="c">
    <w:p w:rsidR="00611BDA" w:rsidRDefault="00611BDA">
      <w:pPr>
        <w:pStyle w:val="CommentText"/>
      </w:pPr>
      <w:r>
        <w:rPr>
          <w:rStyle w:val="CommentReference"/>
        </w:rPr>
        <w:annotationRef/>
      </w:r>
      <w:r>
        <w:t xml:space="preserve"> The reply should include at least a brief response to each of these questions more detailed questions. Please add this and corresponding mention any changes in the text.</w:t>
      </w:r>
    </w:p>
  </w:comment>
  <w:comment w:id="470" w:author="chip" w:date="2011-03-30T16:45:00Z" w:initials="c">
    <w:p w:rsidR="006E0E93" w:rsidRDefault="006E0E93">
      <w:pPr>
        <w:pStyle w:val="CommentText"/>
      </w:pPr>
      <w:r>
        <w:rPr>
          <w:rStyle w:val="CommentReference"/>
        </w:rPr>
        <w:annotationRef/>
      </w:r>
      <w:r>
        <w:t>Text added to address this</w:t>
      </w:r>
    </w:p>
  </w:comment>
  <w:comment w:id="386" w:author="chip" w:date="2011-03-30T16:51:00Z" w:initials="c">
    <w:p w:rsidR="006E0E93" w:rsidRDefault="006E0E93">
      <w:pPr>
        <w:pStyle w:val="CommentText"/>
      </w:pPr>
      <w:r>
        <w:rPr>
          <w:rStyle w:val="CommentReference"/>
        </w:rPr>
        <w:annotationRef/>
      </w:r>
      <w:r>
        <w:t xml:space="preserve">I see that </w:t>
      </w:r>
      <w:proofErr w:type="gramStart"/>
      <w:r>
        <w:t>you  have</w:t>
      </w:r>
      <w:proofErr w:type="gramEnd"/>
      <w:r>
        <w:t xml:space="preserve"> changed the text to address some of these comments. Have you addressed them all. If so, in t he response letter give the page number and column of each change.  </w:t>
      </w:r>
    </w:p>
  </w:comment>
  <w:comment w:id="387" w:author="chip" w:date="2011-03-30T16:49:00Z" w:initials="c">
    <w:p w:rsidR="006E0E93" w:rsidRDefault="006E0E93">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27FA"/>
    <w:multiLevelType w:val="hybridMultilevel"/>
    <w:tmpl w:val="4172003E"/>
    <w:lvl w:ilvl="0" w:tplc="ECC61BE4">
      <w:start w:val="1"/>
      <w:numFmt w:val="lowerRoman"/>
      <w:lvlText w:val="%1)"/>
      <w:lvlJc w:val="left"/>
      <w:pPr>
        <w:ind w:left="1800" w:hanging="720"/>
      </w:pPr>
      <w:rPr>
        <w:rFonts w:hint="default"/>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042684"/>
    <w:multiLevelType w:val="hybridMultilevel"/>
    <w:tmpl w:val="3AD6A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60950"/>
    <w:multiLevelType w:val="hybridMultilevel"/>
    <w:tmpl w:val="6F7EC438"/>
    <w:lvl w:ilvl="0" w:tplc="9AFA0B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2C4E55"/>
    <w:multiLevelType w:val="hybridMultilevel"/>
    <w:tmpl w:val="423C55CA"/>
    <w:lvl w:ilvl="0" w:tplc="A44A17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3064B5"/>
    <w:multiLevelType w:val="hybridMultilevel"/>
    <w:tmpl w:val="80E08198"/>
    <w:lvl w:ilvl="0" w:tplc="27E00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FF1ED2"/>
    <w:multiLevelType w:val="hybridMultilevel"/>
    <w:tmpl w:val="A1F6D22A"/>
    <w:lvl w:ilvl="0" w:tplc="922C4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BB0A0B"/>
    <w:multiLevelType w:val="hybridMultilevel"/>
    <w:tmpl w:val="81B6C8E4"/>
    <w:lvl w:ilvl="0" w:tplc="FB9AD87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181316"/>
    <w:multiLevelType w:val="hybridMultilevel"/>
    <w:tmpl w:val="CF5EC2A2"/>
    <w:lvl w:ilvl="0" w:tplc="47C255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B60CAD"/>
    <w:multiLevelType w:val="hybridMultilevel"/>
    <w:tmpl w:val="C6A405CC"/>
    <w:lvl w:ilvl="0" w:tplc="0F5CB6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83637D"/>
    <w:multiLevelType w:val="hybridMultilevel"/>
    <w:tmpl w:val="99AE29E2"/>
    <w:lvl w:ilvl="0" w:tplc="948E8E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D75E12"/>
    <w:multiLevelType w:val="hybridMultilevel"/>
    <w:tmpl w:val="5B30A014"/>
    <w:lvl w:ilvl="0" w:tplc="C534D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0902CA"/>
    <w:multiLevelType w:val="hybridMultilevel"/>
    <w:tmpl w:val="A44C968C"/>
    <w:lvl w:ilvl="0" w:tplc="F4B2D662">
      <w:start w:val="1"/>
      <w:numFmt w:val="lowerRoman"/>
      <w:lvlText w:val="%1)"/>
      <w:lvlJc w:val="left"/>
      <w:pPr>
        <w:ind w:left="2520" w:hanging="720"/>
      </w:pPr>
      <w:rPr>
        <w:rFonts w:ascii="Times New Roman" w:eastAsiaTheme="minorEastAsia"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0"/>
  </w:num>
  <w:num w:numId="3">
    <w:abstractNumId w:val="4"/>
  </w:num>
  <w:num w:numId="4">
    <w:abstractNumId w:val="3"/>
  </w:num>
  <w:num w:numId="5">
    <w:abstractNumId w:val="11"/>
  </w:num>
  <w:num w:numId="6">
    <w:abstractNumId w:val="9"/>
  </w:num>
  <w:num w:numId="7">
    <w:abstractNumId w:val="8"/>
  </w:num>
  <w:num w:numId="8">
    <w:abstractNumId w:val="6"/>
  </w:num>
  <w:num w:numId="9">
    <w:abstractNumId w:val="0"/>
  </w:num>
  <w:num w:numId="10">
    <w:abstractNumId w:val="7"/>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trackRevisions/>
  <w:defaultTabStop w:val="720"/>
  <w:characterSpacingControl w:val="doNotCompress"/>
  <w:compat>
    <w:useFELayout/>
  </w:compat>
  <w:rsids>
    <w:rsidRoot w:val="00B25AA1"/>
    <w:rsid w:val="000262C1"/>
    <w:rsid w:val="000542DB"/>
    <w:rsid w:val="00055FC0"/>
    <w:rsid w:val="000E0F11"/>
    <w:rsid w:val="00122839"/>
    <w:rsid w:val="001C6DB2"/>
    <w:rsid w:val="001D512D"/>
    <w:rsid w:val="001F6E98"/>
    <w:rsid w:val="002012A5"/>
    <w:rsid w:val="002C1317"/>
    <w:rsid w:val="002E1AB8"/>
    <w:rsid w:val="00372AE3"/>
    <w:rsid w:val="004E2B9E"/>
    <w:rsid w:val="00532C59"/>
    <w:rsid w:val="005F7C70"/>
    <w:rsid w:val="006114A8"/>
    <w:rsid w:val="00611BDA"/>
    <w:rsid w:val="0063337C"/>
    <w:rsid w:val="006735CA"/>
    <w:rsid w:val="006E0E93"/>
    <w:rsid w:val="00740153"/>
    <w:rsid w:val="0077652B"/>
    <w:rsid w:val="00785103"/>
    <w:rsid w:val="007F54DF"/>
    <w:rsid w:val="00817F2E"/>
    <w:rsid w:val="009A0D2B"/>
    <w:rsid w:val="00A125C6"/>
    <w:rsid w:val="00AC3BBC"/>
    <w:rsid w:val="00AE37B3"/>
    <w:rsid w:val="00B25AA1"/>
    <w:rsid w:val="00B36969"/>
    <w:rsid w:val="00B43405"/>
    <w:rsid w:val="00B56598"/>
    <w:rsid w:val="00C42B82"/>
    <w:rsid w:val="00C62FD8"/>
    <w:rsid w:val="00CC076A"/>
    <w:rsid w:val="00E90BFD"/>
    <w:rsid w:val="00EB0A81"/>
    <w:rsid w:val="00F22D2F"/>
    <w:rsid w:val="00F731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A1"/>
    <w:pPr>
      <w:ind w:left="720"/>
      <w:contextualSpacing/>
    </w:pPr>
  </w:style>
  <w:style w:type="character" w:styleId="Hyperlink">
    <w:name w:val="Hyperlink"/>
    <w:basedOn w:val="DefaultParagraphFont"/>
    <w:uiPriority w:val="99"/>
    <w:semiHidden/>
    <w:unhideWhenUsed/>
    <w:rsid w:val="00B25AA1"/>
    <w:rPr>
      <w:color w:val="0000FF"/>
      <w:u w:val="single"/>
    </w:rPr>
  </w:style>
  <w:style w:type="character" w:styleId="CommentReference">
    <w:name w:val="annotation reference"/>
    <w:basedOn w:val="DefaultParagraphFont"/>
    <w:uiPriority w:val="99"/>
    <w:semiHidden/>
    <w:unhideWhenUsed/>
    <w:rsid w:val="006E0E93"/>
    <w:rPr>
      <w:sz w:val="16"/>
      <w:szCs w:val="16"/>
    </w:rPr>
  </w:style>
  <w:style w:type="paragraph" w:styleId="CommentText">
    <w:name w:val="annotation text"/>
    <w:basedOn w:val="Normal"/>
    <w:link w:val="CommentTextChar"/>
    <w:uiPriority w:val="99"/>
    <w:semiHidden/>
    <w:unhideWhenUsed/>
    <w:rsid w:val="006E0E93"/>
    <w:pPr>
      <w:spacing w:line="240" w:lineRule="auto"/>
    </w:pPr>
    <w:rPr>
      <w:sz w:val="20"/>
      <w:szCs w:val="20"/>
    </w:rPr>
  </w:style>
  <w:style w:type="character" w:customStyle="1" w:styleId="CommentTextChar">
    <w:name w:val="Comment Text Char"/>
    <w:basedOn w:val="DefaultParagraphFont"/>
    <w:link w:val="CommentText"/>
    <w:uiPriority w:val="99"/>
    <w:semiHidden/>
    <w:rsid w:val="006E0E93"/>
    <w:rPr>
      <w:sz w:val="20"/>
      <w:szCs w:val="20"/>
    </w:rPr>
  </w:style>
  <w:style w:type="paragraph" w:styleId="CommentSubject">
    <w:name w:val="annotation subject"/>
    <w:basedOn w:val="CommentText"/>
    <w:next w:val="CommentText"/>
    <w:link w:val="CommentSubjectChar"/>
    <w:uiPriority w:val="99"/>
    <w:semiHidden/>
    <w:unhideWhenUsed/>
    <w:rsid w:val="006E0E93"/>
    <w:rPr>
      <w:b/>
      <w:bCs/>
    </w:rPr>
  </w:style>
  <w:style w:type="character" w:customStyle="1" w:styleId="CommentSubjectChar">
    <w:name w:val="Comment Subject Char"/>
    <w:basedOn w:val="CommentTextChar"/>
    <w:link w:val="CommentSubject"/>
    <w:uiPriority w:val="99"/>
    <w:semiHidden/>
    <w:rsid w:val="006E0E93"/>
    <w:rPr>
      <w:b/>
      <w:bCs/>
    </w:rPr>
  </w:style>
  <w:style w:type="paragraph" w:styleId="BalloonText">
    <w:name w:val="Balloon Text"/>
    <w:basedOn w:val="Normal"/>
    <w:link w:val="BalloonTextChar"/>
    <w:uiPriority w:val="99"/>
    <w:semiHidden/>
    <w:unhideWhenUsed/>
    <w:rsid w:val="006E0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dc:creator>
  <cp:lastModifiedBy>Administrator</cp:lastModifiedBy>
  <cp:revision>11</cp:revision>
  <dcterms:created xsi:type="dcterms:W3CDTF">2011-03-30T19:24:00Z</dcterms:created>
  <dcterms:modified xsi:type="dcterms:W3CDTF">2011-04-01T02:10:00Z</dcterms:modified>
</cp:coreProperties>
</file>